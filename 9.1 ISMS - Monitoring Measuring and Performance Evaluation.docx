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A18905" w14:textId="77777777" w:rsidR="00AD4DE7" w:rsidRPr="00517D07" w:rsidRDefault="00AD4DE7" w:rsidP="00AD4DE7">
      <w:pPr>
        <w:spacing w:after="0" w:line="240" w:lineRule="auto"/>
        <w:rPr>
          <w:rFonts w:eastAsia="Times New Roman" w:cs="Arial"/>
          <w:kern w:val="0"/>
          <w:sz w:val="20"/>
          <w:szCs w:val="20"/>
          <w14:ligatures w14:val="none"/>
        </w:rPr>
      </w:pPr>
    </w:p>
    <w:p w14:paraId="0A666928" w14:textId="49E51B35" w:rsidR="00517D07" w:rsidRPr="00517D07" w:rsidRDefault="00AD4DE7" w:rsidP="00517D07">
      <w:pPr>
        <w:spacing w:after="0" w:line="240" w:lineRule="auto"/>
        <w:jc w:val="center"/>
        <w:rPr>
          <w:rFonts w:eastAsia="Times New Roman" w:cs="Arial"/>
          <w:kern w:val="0"/>
          <w:sz w:val="28"/>
          <w:szCs w:val="28"/>
          <w14:ligatures w14:val="none"/>
        </w:rPr>
      </w:pPr>
      <w:r w:rsidRPr="00517D07">
        <w:rPr>
          <w:rFonts w:eastAsia="Times New Roman" w:cs="Arial"/>
          <w:kern w:val="0"/>
          <w:sz w:val="28"/>
          <w:szCs w:val="28"/>
          <w14:ligatures w14:val="none"/>
        </w:rPr>
        <w:t>Information Security Management System</w:t>
      </w:r>
    </w:p>
    <w:p w14:paraId="1E60246A" w14:textId="77777777" w:rsidR="00AD4DE7" w:rsidRPr="00517D07" w:rsidRDefault="00AD4DE7" w:rsidP="001D4956">
      <w:pPr>
        <w:spacing w:after="0" w:line="240" w:lineRule="auto"/>
        <w:jc w:val="center"/>
        <w:rPr>
          <w:rFonts w:eastAsia="Times New Roman" w:cs="Arial"/>
          <w:kern w:val="0"/>
          <w:sz w:val="20"/>
          <w14:ligatures w14:val="none"/>
        </w:rPr>
      </w:pPr>
    </w:p>
    <w:p w14:paraId="75E43068" w14:textId="4AD39135" w:rsidR="00D22C2C" w:rsidRDefault="00A80774" w:rsidP="001D4956">
      <w:pPr>
        <w:spacing w:after="0" w:line="240" w:lineRule="auto"/>
        <w:jc w:val="center"/>
        <w:rPr>
          <w:rFonts w:eastAsia="Times New Roman" w:cs="Arial"/>
          <w:kern w:val="0"/>
          <w:sz w:val="24"/>
          <w:szCs w:val="28"/>
          <w14:ligatures w14:val="none"/>
        </w:rPr>
      </w:pPr>
      <w:r w:rsidRPr="00A80774">
        <w:rPr>
          <w:rFonts w:eastAsia="Times New Roman" w:cs="Arial"/>
          <w:kern w:val="0"/>
          <w:sz w:val="24"/>
          <w:szCs w:val="28"/>
          <w14:ligatures w14:val="none"/>
        </w:rPr>
        <w:t>Monitoring, Measure &amp; Performance Evaluation</w:t>
      </w:r>
    </w:p>
    <w:p w14:paraId="27745334" w14:textId="77777777" w:rsidR="00A80774" w:rsidRPr="00E37351" w:rsidRDefault="00A80774" w:rsidP="001D4956">
      <w:pPr>
        <w:spacing w:after="0" w:line="240" w:lineRule="auto"/>
        <w:jc w:val="center"/>
        <w:rPr>
          <w:rFonts w:eastAsia="Times New Roman" w:cs="Arial"/>
          <w:kern w:val="0"/>
          <w:sz w:val="20"/>
          <w14:ligatures w14:val="none"/>
        </w:rPr>
      </w:pPr>
    </w:p>
    <w:p w14:paraId="6E5A808E" w14:textId="77777777" w:rsidR="00E37351" w:rsidRPr="00E37351" w:rsidRDefault="00E37351" w:rsidP="001D4956">
      <w:pPr>
        <w:spacing w:after="0" w:line="240" w:lineRule="auto"/>
        <w:jc w:val="center"/>
        <w:rPr>
          <w:rFonts w:eastAsia="Times New Roman" w:cs="Arial"/>
          <w:kern w:val="0"/>
          <w:sz w:val="4"/>
          <w:szCs w:val="10"/>
          <w14:ligatures w14:val="none"/>
        </w:rPr>
      </w:pPr>
    </w:p>
    <w:p w14:paraId="2102C9E3" w14:textId="77777777" w:rsidR="00E37351" w:rsidRPr="00E37351" w:rsidRDefault="00E37351" w:rsidP="001D4956">
      <w:pPr>
        <w:spacing w:after="0" w:line="240" w:lineRule="auto"/>
        <w:jc w:val="center"/>
        <w:rPr>
          <w:rFonts w:eastAsia="Times New Roman" w:cs="Arial"/>
          <w:kern w:val="0"/>
          <w:sz w:val="4"/>
          <w:szCs w:val="10"/>
          <w14:ligatures w14:val="none"/>
        </w:rPr>
      </w:pPr>
    </w:p>
    <w:p w14:paraId="0307DE83" w14:textId="77777777" w:rsidR="00E37351" w:rsidRPr="00E37351" w:rsidRDefault="00E37351" w:rsidP="001D4956">
      <w:pPr>
        <w:spacing w:after="0" w:line="240" w:lineRule="auto"/>
        <w:jc w:val="center"/>
        <w:rPr>
          <w:rFonts w:eastAsia="Times New Roman" w:cs="Arial"/>
          <w:b/>
          <w:kern w:val="0"/>
          <w:sz w:val="20"/>
          <w:szCs w:val="10"/>
          <w14:ligatures w14:val="none"/>
        </w:rPr>
      </w:pPr>
      <w:r w:rsidRPr="00E37351">
        <w:rPr>
          <w:rFonts w:eastAsia="Times New Roman" w:cs="Arial"/>
          <w:b/>
          <w:kern w:val="0"/>
          <w:sz w:val="20"/>
          <w:szCs w:val="10"/>
          <w14:ligatures w14:val="none"/>
        </w:rPr>
        <w:t>Aggreko Technology Services</w:t>
      </w:r>
    </w:p>
    <w:p w14:paraId="1FDA06C0" w14:textId="77777777" w:rsidR="006D31B1" w:rsidRPr="00517D07" w:rsidRDefault="006D31B1" w:rsidP="00361CC9">
      <w:pPr>
        <w:spacing w:after="0" w:line="240" w:lineRule="auto"/>
        <w:rPr>
          <w:rFonts w:eastAsia="Times New Roman" w:cs="Arial"/>
          <w:b/>
          <w:kern w:val="0"/>
          <w:sz w:val="20"/>
          <w:szCs w:val="20"/>
          <w14:ligatures w14:val="none"/>
        </w:rPr>
      </w:pPr>
    </w:p>
    <w:p w14:paraId="18AFB495" w14:textId="1C6D5A80" w:rsidR="006D31B1" w:rsidRPr="00AE4821" w:rsidRDefault="00C71D52" w:rsidP="00AE4821">
      <w:pPr>
        <w:jc w:val="center"/>
        <w:rPr>
          <w:b/>
          <w:bCs/>
          <w:color w:val="E97132" w:themeColor="accent2"/>
        </w:rPr>
      </w:pPr>
      <w:r w:rsidRPr="00AE4821">
        <w:rPr>
          <w:b/>
          <w:bCs/>
          <w:color w:val="E97132" w:themeColor="accent2"/>
        </w:rPr>
        <w:t>Change Record</w:t>
      </w:r>
    </w:p>
    <w:p w14:paraId="2F2E8B38" w14:textId="77777777" w:rsidR="00C71D52" w:rsidRPr="00517D07" w:rsidRDefault="00C71D52" w:rsidP="00361CC9">
      <w:pPr>
        <w:spacing w:after="0" w:line="240" w:lineRule="auto"/>
        <w:rPr>
          <w:rFonts w:eastAsia="Times New Roman" w:cs="Arial"/>
          <w:b/>
          <w:kern w:val="0"/>
          <w:sz w:val="20"/>
          <w:szCs w:val="20"/>
          <w14:ligatures w14:val="none"/>
        </w:rPr>
      </w:pPr>
    </w:p>
    <w:tbl>
      <w:tblPr>
        <w:tblStyle w:val="ListTable3-Accent21"/>
        <w:tblW w:w="9351" w:type="dxa"/>
        <w:tblLayout w:type="fixed"/>
        <w:tblLook w:val="0000" w:firstRow="0" w:lastRow="0" w:firstColumn="0" w:lastColumn="0" w:noHBand="0" w:noVBand="0"/>
      </w:tblPr>
      <w:tblGrid>
        <w:gridCol w:w="1661"/>
        <w:gridCol w:w="2308"/>
        <w:gridCol w:w="3686"/>
        <w:gridCol w:w="1696"/>
      </w:tblGrid>
      <w:tr w:rsidR="00D52D8A" w:rsidRPr="00D52D8A" w14:paraId="3DE0991E" w14:textId="77777777" w:rsidTr="00D52D8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61" w:type="dxa"/>
            <w:shd w:val="clear" w:color="auto" w:fill="E97132" w:themeFill="accent2"/>
          </w:tcPr>
          <w:p w14:paraId="64196CB2" w14:textId="77777777" w:rsidR="00D52D8A" w:rsidRPr="00D52D8A" w:rsidRDefault="00D52D8A" w:rsidP="00D52D8A">
            <w:pPr>
              <w:rPr>
                <w:rFonts w:eastAsia="Times New Roman" w:cs="Arial"/>
                <w:b/>
                <w:bCs/>
                <w:color w:val="FFFFFF"/>
                <w:kern w:val="0"/>
                <w:sz w:val="16"/>
                <w:szCs w:val="16"/>
              </w:rPr>
            </w:pPr>
            <w:r w:rsidRPr="00D52D8A">
              <w:rPr>
                <w:rFonts w:eastAsia="Times New Roman" w:cs="Arial"/>
                <w:b/>
                <w:bCs/>
                <w:color w:val="FFFFFF"/>
                <w:kern w:val="0"/>
                <w:sz w:val="16"/>
                <w:szCs w:val="16"/>
              </w:rPr>
              <w:t>Date</w:t>
            </w:r>
          </w:p>
        </w:tc>
        <w:tc>
          <w:tcPr>
            <w:tcW w:w="2308" w:type="dxa"/>
            <w:shd w:val="clear" w:color="auto" w:fill="E97132" w:themeFill="accent2"/>
          </w:tcPr>
          <w:p w14:paraId="3E6BDD7A" w14:textId="77777777" w:rsidR="00D52D8A" w:rsidRPr="00D52D8A" w:rsidRDefault="00D52D8A" w:rsidP="00D52D8A">
            <w:pPr>
              <w:cnfStyle w:val="000000100000" w:firstRow="0" w:lastRow="0" w:firstColumn="0" w:lastColumn="0" w:oddVBand="0" w:evenVBand="0" w:oddHBand="1" w:evenHBand="0" w:firstRowFirstColumn="0" w:firstRowLastColumn="0" w:lastRowFirstColumn="0" w:lastRowLastColumn="0"/>
              <w:rPr>
                <w:rFonts w:eastAsia="Times New Roman" w:cs="Arial"/>
                <w:b/>
                <w:bCs/>
                <w:color w:val="FFFFFF"/>
                <w:kern w:val="0"/>
                <w:sz w:val="16"/>
                <w:szCs w:val="16"/>
              </w:rPr>
            </w:pPr>
            <w:r w:rsidRPr="00D52D8A">
              <w:rPr>
                <w:rFonts w:eastAsia="Times New Roman" w:cs="Arial"/>
                <w:b/>
                <w:bCs/>
                <w:color w:val="FFFFFF"/>
                <w:kern w:val="0"/>
                <w:sz w:val="16"/>
                <w:szCs w:val="16"/>
              </w:rPr>
              <w:t>Author</w:t>
            </w:r>
          </w:p>
        </w:tc>
        <w:tc>
          <w:tcPr>
            <w:cnfStyle w:val="000010000000" w:firstRow="0" w:lastRow="0" w:firstColumn="0" w:lastColumn="0" w:oddVBand="1" w:evenVBand="0" w:oddHBand="0" w:evenHBand="0" w:firstRowFirstColumn="0" w:firstRowLastColumn="0" w:lastRowFirstColumn="0" w:lastRowLastColumn="0"/>
            <w:tcW w:w="3686" w:type="dxa"/>
            <w:shd w:val="clear" w:color="auto" w:fill="E97132" w:themeFill="accent2"/>
          </w:tcPr>
          <w:p w14:paraId="4B1C71FA" w14:textId="77777777" w:rsidR="00D52D8A" w:rsidRPr="00D52D8A" w:rsidRDefault="00D52D8A" w:rsidP="00D52D8A">
            <w:pPr>
              <w:rPr>
                <w:rFonts w:eastAsia="Times New Roman" w:cs="Arial"/>
                <w:b/>
                <w:bCs/>
                <w:color w:val="FFFFFF"/>
                <w:kern w:val="0"/>
                <w:sz w:val="16"/>
                <w:szCs w:val="16"/>
              </w:rPr>
            </w:pPr>
            <w:r w:rsidRPr="00D52D8A">
              <w:rPr>
                <w:rFonts w:eastAsia="Times New Roman" w:cs="Arial"/>
                <w:b/>
                <w:bCs/>
                <w:color w:val="FFFFFF"/>
                <w:kern w:val="0"/>
                <w:sz w:val="16"/>
                <w:szCs w:val="16"/>
              </w:rPr>
              <w:t>Change Reference</w:t>
            </w:r>
          </w:p>
        </w:tc>
        <w:tc>
          <w:tcPr>
            <w:tcW w:w="1696" w:type="dxa"/>
            <w:shd w:val="clear" w:color="auto" w:fill="E97132" w:themeFill="accent2"/>
          </w:tcPr>
          <w:p w14:paraId="1D4D69CD" w14:textId="77777777" w:rsidR="00D52D8A" w:rsidRPr="00D52D8A" w:rsidRDefault="00D52D8A" w:rsidP="00D52D8A">
            <w:pPr>
              <w:cnfStyle w:val="000000100000" w:firstRow="0" w:lastRow="0" w:firstColumn="0" w:lastColumn="0" w:oddVBand="0" w:evenVBand="0" w:oddHBand="1" w:evenHBand="0" w:firstRowFirstColumn="0" w:firstRowLastColumn="0" w:lastRowFirstColumn="0" w:lastRowLastColumn="0"/>
              <w:rPr>
                <w:rFonts w:eastAsia="Times New Roman" w:cs="Arial"/>
                <w:b/>
                <w:bCs/>
                <w:color w:val="FFFFFF"/>
                <w:kern w:val="0"/>
                <w:sz w:val="16"/>
                <w:szCs w:val="16"/>
              </w:rPr>
            </w:pPr>
            <w:r w:rsidRPr="00D52D8A">
              <w:rPr>
                <w:rFonts w:eastAsia="Times New Roman" w:cs="Arial"/>
                <w:b/>
                <w:bCs/>
                <w:color w:val="FFFFFF"/>
                <w:kern w:val="0"/>
                <w:sz w:val="16"/>
                <w:szCs w:val="16"/>
              </w:rPr>
              <w:t>Version</w:t>
            </w:r>
          </w:p>
        </w:tc>
      </w:tr>
      <w:tr w:rsidR="00D52D8A" w:rsidRPr="00D52D8A" w14:paraId="78F5EA8D" w14:textId="77777777" w:rsidTr="00D52D8A">
        <w:tc>
          <w:tcPr>
            <w:cnfStyle w:val="000010000000" w:firstRow="0" w:lastRow="0" w:firstColumn="0" w:lastColumn="0" w:oddVBand="1" w:evenVBand="0" w:oddHBand="0" w:evenHBand="0" w:firstRowFirstColumn="0" w:firstRowLastColumn="0" w:lastRowFirstColumn="0" w:lastRowLastColumn="0"/>
            <w:tcW w:w="1661" w:type="dxa"/>
          </w:tcPr>
          <w:p w14:paraId="6C5EDDDA" w14:textId="74E12A6B" w:rsidR="00D52D8A" w:rsidRPr="00D52D8A" w:rsidRDefault="00D52D8A" w:rsidP="00D52D8A">
            <w:pPr>
              <w:rPr>
                <w:rFonts w:eastAsia="Times New Roman" w:cs="Arial"/>
                <w:kern w:val="0"/>
                <w:sz w:val="16"/>
                <w:szCs w:val="16"/>
              </w:rPr>
            </w:pPr>
          </w:p>
        </w:tc>
        <w:tc>
          <w:tcPr>
            <w:tcW w:w="2308" w:type="dxa"/>
          </w:tcPr>
          <w:p w14:paraId="0E71D8C1" w14:textId="2754A240" w:rsidR="00D52D8A" w:rsidRPr="00D52D8A" w:rsidRDefault="00D52D8A" w:rsidP="00D52D8A">
            <w:pPr>
              <w:cnfStyle w:val="000000000000" w:firstRow="0" w:lastRow="0" w:firstColumn="0" w:lastColumn="0" w:oddVBand="0" w:evenVBand="0" w:oddHBand="0" w:evenHBand="0" w:firstRowFirstColumn="0" w:firstRowLastColumn="0" w:lastRowFirstColumn="0" w:lastRowLastColumn="0"/>
              <w:rPr>
                <w:rFonts w:eastAsia="Times New Roman" w:cs="Arial"/>
                <w:kern w:val="0"/>
                <w:sz w:val="16"/>
                <w:szCs w:val="16"/>
              </w:rPr>
            </w:pPr>
          </w:p>
        </w:tc>
        <w:tc>
          <w:tcPr>
            <w:cnfStyle w:val="000010000000" w:firstRow="0" w:lastRow="0" w:firstColumn="0" w:lastColumn="0" w:oddVBand="1" w:evenVBand="0" w:oddHBand="0" w:evenHBand="0" w:firstRowFirstColumn="0" w:firstRowLastColumn="0" w:lastRowFirstColumn="0" w:lastRowLastColumn="0"/>
            <w:tcW w:w="3686" w:type="dxa"/>
          </w:tcPr>
          <w:p w14:paraId="40950E99" w14:textId="7D6BB03A" w:rsidR="00D52D8A" w:rsidRPr="00D52D8A" w:rsidRDefault="00D52D8A" w:rsidP="00D52D8A">
            <w:pPr>
              <w:rPr>
                <w:rFonts w:eastAsia="Times New Roman" w:cs="Arial"/>
                <w:kern w:val="0"/>
                <w:sz w:val="16"/>
                <w:szCs w:val="16"/>
              </w:rPr>
            </w:pPr>
          </w:p>
        </w:tc>
        <w:tc>
          <w:tcPr>
            <w:tcW w:w="1696" w:type="dxa"/>
          </w:tcPr>
          <w:p w14:paraId="315DDD0C" w14:textId="1FB85398" w:rsidR="00D52D8A" w:rsidRPr="00D52D8A" w:rsidRDefault="00D52D8A" w:rsidP="00D52D8A">
            <w:pPr>
              <w:cnfStyle w:val="000000000000" w:firstRow="0" w:lastRow="0" w:firstColumn="0" w:lastColumn="0" w:oddVBand="0" w:evenVBand="0" w:oddHBand="0" w:evenHBand="0" w:firstRowFirstColumn="0" w:firstRowLastColumn="0" w:lastRowFirstColumn="0" w:lastRowLastColumn="0"/>
              <w:rPr>
                <w:rFonts w:eastAsia="Times New Roman" w:cs="Arial"/>
                <w:kern w:val="0"/>
                <w:sz w:val="16"/>
                <w:szCs w:val="16"/>
              </w:rPr>
            </w:pPr>
          </w:p>
        </w:tc>
      </w:tr>
      <w:tr w:rsidR="00D52D8A" w:rsidRPr="00D52D8A" w14:paraId="7399A704" w14:textId="77777777" w:rsidTr="00D52D8A">
        <w:trPr>
          <w:cnfStyle w:val="000000100000" w:firstRow="0" w:lastRow="0" w:firstColumn="0" w:lastColumn="0" w:oddVBand="0" w:evenVBand="0" w:oddHBand="1" w:evenHBand="0" w:firstRowFirstColumn="0" w:firstRowLastColumn="0" w:lastRowFirstColumn="0" w:lastRowLastColumn="0"/>
          <w:trHeight w:val="237"/>
        </w:trPr>
        <w:tc>
          <w:tcPr>
            <w:cnfStyle w:val="000010000000" w:firstRow="0" w:lastRow="0" w:firstColumn="0" w:lastColumn="0" w:oddVBand="1" w:evenVBand="0" w:oddHBand="0" w:evenHBand="0" w:firstRowFirstColumn="0" w:firstRowLastColumn="0" w:lastRowFirstColumn="0" w:lastRowLastColumn="0"/>
            <w:tcW w:w="1661" w:type="dxa"/>
          </w:tcPr>
          <w:p w14:paraId="0D341139" w14:textId="5A79C43E" w:rsidR="00D52D8A" w:rsidRPr="00D52D8A" w:rsidRDefault="00D52D8A" w:rsidP="00D52D8A">
            <w:pPr>
              <w:rPr>
                <w:rFonts w:eastAsia="Times New Roman" w:cs="Arial"/>
                <w:kern w:val="0"/>
                <w:sz w:val="16"/>
                <w:szCs w:val="16"/>
              </w:rPr>
            </w:pPr>
          </w:p>
        </w:tc>
        <w:tc>
          <w:tcPr>
            <w:tcW w:w="2308" w:type="dxa"/>
          </w:tcPr>
          <w:p w14:paraId="21855DB3" w14:textId="7B3FD275" w:rsidR="00D52D8A" w:rsidRPr="00D52D8A" w:rsidRDefault="00D52D8A" w:rsidP="00D52D8A">
            <w:pPr>
              <w:cnfStyle w:val="000000100000" w:firstRow="0" w:lastRow="0" w:firstColumn="0" w:lastColumn="0" w:oddVBand="0" w:evenVBand="0" w:oddHBand="1" w:evenHBand="0" w:firstRowFirstColumn="0" w:firstRowLastColumn="0" w:lastRowFirstColumn="0" w:lastRowLastColumn="0"/>
              <w:rPr>
                <w:rFonts w:eastAsia="Times New Roman" w:cs="Arial"/>
                <w:kern w:val="0"/>
                <w:sz w:val="16"/>
                <w:szCs w:val="16"/>
              </w:rPr>
            </w:pPr>
          </w:p>
        </w:tc>
        <w:tc>
          <w:tcPr>
            <w:cnfStyle w:val="000010000000" w:firstRow="0" w:lastRow="0" w:firstColumn="0" w:lastColumn="0" w:oddVBand="1" w:evenVBand="0" w:oddHBand="0" w:evenHBand="0" w:firstRowFirstColumn="0" w:firstRowLastColumn="0" w:lastRowFirstColumn="0" w:lastRowLastColumn="0"/>
            <w:tcW w:w="3686" w:type="dxa"/>
          </w:tcPr>
          <w:p w14:paraId="14685307" w14:textId="186524C2" w:rsidR="00D52D8A" w:rsidRPr="00D52D8A" w:rsidRDefault="00D52D8A" w:rsidP="00D52D8A">
            <w:pPr>
              <w:rPr>
                <w:rFonts w:eastAsia="Times New Roman" w:cs="Arial"/>
                <w:kern w:val="0"/>
                <w:sz w:val="16"/>
                <w:szCs w:val="16"/>
              </w:rPr>
            </w:pPr>
          </w:p>
        </w:tc>
        <w:tc>
          <w:tcPr>
            <w:tcW w:w="1696" w:type="dxa"/>
          </w:tcPr>
          <w:p w14:paraId="0145F376" w14:textId="7D253B69" w:rsidR="00D52D8A" w:rsidRPr="00D52D8A" w:rsidRDefault="00D52D8A" w:rsidP="00D52D8A">
            <w:pPr>
              <w:cnfStyle w:val="000000100000" w:firstRow="0" w:lastRow="0" w:firstColumn="0" w:lastColumn="0" w:oddVBand="0" w:evenVBand="0" w:oddHBand="1" w:evenHBand="0" w:firstRowFirstColumn="0" w:firstRowLastColumn="0" w:lastRowFirstColumn="0" w:lastRowLastColumn="0"/>
              <w:rPr>
                <w:rFonts w:eastAsia="Times New Roman" w:cs="Arial"/>
                <w:kern w:val="0"/>
                <w:sz w:val="16"/>
                <w:szCs w:val="16"/>
              </w:rPr>
            </w:pPr>
          </w:p>
        </w:tc>
      </w:tr>
      <w:tr w:rsidR="00D52D8A" w:rsidRPr="00D52D8A" w14:paraId="679CD0E0" w14:textId="77777777" w:rsidTr="00D52D8A">
        <w:trPr>
          <w:trHeight w:val="237"/>
        </w:trPr>
        <w:tc>
          <w:tcPr>
            <w:cnfStyle w:val="000010000000" w:firstRow="0" w:lastRow="0" w:firstColumn="0" w:lastColumn="0" w:oddVBand="1" w:evenVBand="0" w:oddHBand="0" w:evenHBand="0" w:firstRowFirstColumn="0" w:firstRowLastColumn="0" w:lastRowFirstColumn="0" w:lastRowLastColumn="0"/>
            <w:tcW w:w="1661" w:type="dxa"/>
          </w:tcPr>
          <w:p w14:paraId="68A94AA6" w14:textId="77777777" w:rsidR="00D52D8A" w:rsidRPr="00D52D8A" w:rsidRDefault="00D52D8A" w:rsidP="00D52D8A">
            <w:pPr>
              <w:rPr>
                <w:rFonts w:eastAsia="Times New Roman" w:cs="Arial"/>
                <w:kern w:val="0"/>
                <w:sz w:val="16"/>
                <w:szCs w:val="16"/>
              </w:rPr>
            </w:pPr>
          </w:p>
        </w:tc>
        <w:tc>
          <w:tcPr>
            <w:tcW w:w="2308" w:type="dxa"/>
          </w:tcPr>
          <w:p w14:paraId="41A1B3F9" w14:textId="77777777" w:rsidR="00D52D8A" w:rsidRPr="00D52D8A" w:rsidRDefault="00D52D8A" w:rsidP="00D52D8A">
            <w:pPr>
              <w:cnfStyle w:val="000000000000" w:firstRow="0" w:lastRow="0" w:firstColumn="0" w:lastColumn="0" w:oddVBand="0" w:evenVBand="0" w:oddHBand="0" w:evenHBand="0" w:firstRowFirstColumn="0" w:firstRowLastColumn="0" w:lastRowFirstColumn="0" w:lastRowLastColumn="0"/>
              <w:rPr>
                <w:rFonts w:eastAsia="Times New Roman" w:cs="Arial"/>
                <w:kern w:val="0"/>
                <w:sz w:val="16"/>
                <w:szCs w:val="16"/>
              </w:rPr>
            </w:pPr>
          </w:p>
        </w:tc>
        <w:tc>
          <w:tcPr>
            <w:cnfStyle w:val="000010000000" w:firstRow="0" w:lastRow="0" w:firstColumn="0" w:lastColumn="0" w:oddVBand="1" w:evenVBand="0" w:oddHBand="0" w:evenHBand="0" w:firstRowFirstColumn="0" w:firstRowLastColumn="0" w:lastRowFirstColumn="0" w:lastRowLastColumn="0"/>
            <w:tcW w:w="3686" w:type="dxa"/>
          </w:tcPr>
          <w:p w14:paraId="73821FFC" w14:textId="77777777" w:rsidR="00D52D8A" w:rsidRPr="00D52D8A" w:rsidRDefault="00D52D8A" w:rsidP="00D52D8A">
            <w:pPr>
              <w:rPr>
                <w:rFonts w:eastAsia="Times New Roman" w:cs="Arial"/>
                <w:kern w:val="0"/>
                <w:sz w:val="16"/>
                <w:szCs w:val="16"/>
              </w:rPr>
            </w:pPr>
          </w:p>
        </w:tc>
        <w:tc>
          <w:tcPr>
            <w:tcW w:w="1696" w:type="dxa"/>
          </w:tcPr>
          <w:p w14:paraId="62120027" w14:textId="77777777" w:rsidR="00D52D8A" w:rsidRPr="00D52D8A" w:rsidRDefault="00D52D8A" w:rsidP="00D52D8A">
            <w:pPr>
              <w:cnfStyle w:val="000000000000" w:firstRow="0" w:lastRow="0" w:firstColumn="0" w:lastColumn="0" w:oddVBand="0" w:evenVBand="0" w:oddHBand="0" w:evenHBand="0" w:firstRowFirstColumn="0" w:firstRowLastColumn="0" w:lastRowFirstColumn="0" w:lastRowLastColumn="0"/>
              <w:rPr>
                <w:rFonts w:eastAsia="Times New Roman" w:cs="Arial"/>
                <w:kern w:val="0"/>
                <w:sz w:val="16"/>
                <w:szCs w:val="16"/>
              </w:rPr>
            </w:pPr>
          </w:p>
        </w:tc>
      </w:tr>
      <w:tr w:rsidR="00D52D8A" w:rsidRPr="00D52D8A" w14:paraId="6015E64F" w14:textId="77777777" w:rsidTr="00D52D8A">
        <w:trPr>
          <w:cnfStyle w:val="000000100000" w:firstRow="0" w:lastRow="0" w:firstColumn="0" w:lastColumn="0" w:oddVBand="0" w:evenVBand="0" w:oddHBand="1" w:evenHBand="0" w:firstRowFirstColumn="0" w:firstRowLastColumn="0" w:lastRowFirstColumn="0" w:lastRowLastColumn="0"/>
          <w:trHeight w:val="237"/>
        </w:trPr>
        <w:tc>
          <w:tcPr>
            <w:cnfStyle w:val="000010000000" w:firstRow="0" w:lastRow="0" w:firstColumn="0" w:lastColumn="0" w:oddVBand="1" w:evenVBand="0" w:oddHBand="0" w:evenHBand="0" w:firstRowFirstColumn="0" w:firstRowLastColumn="0" w:lastRowFirstColumn="0" w:lastRowLastColumn="0"/>
            <w:tcW w:w="1661" w:type="dxa"/>
          </w:tcPr>
          <w:p w14:paraId="0606131F" w14:textId="77777777" w:rsidR="00D52D8A" w:rsidRPr="00D52D8A" w:rsidRDefault="00D52D8A" w:rsidP="00D52D8A">
            <w:pPr>
              <w:rPr>
                <w:rFonts w:eastAsia="Times New Roman" w:cs="Arial"/>
                <w:kern w:val="0"/>
                <w:sz w:val="16"/>
                <w:szCs w:val="16"/>
              </w:rPr>
            </w:pPr>
          </w:p>
        </w:tc>
        <w:tc>
          <w:tcPr>
            <w:tcW w:w="2308" w:type="dxa"/>
          </w:tcPr>
          <w:p w14:paraId="32183566" w14:textId="77777777" w:rsidR="00D52D8A" w:rsidRPr="00D52D8A" w:rsidRDefault="00D52D8A" w:rsidP="00D52D8A">
            <w:pPr>
              <w:cnfStyle w:val="000000100000" w:firstRow="0" w:lastRow="0" w:firstColumn="0" w:lastColumn="0" w:oddVBand="0" w:evenVBand="0" w:oddHBand="1" w:evenHBand="0" w:firstRowFirstColumn="0" w:firstRowLastColumn="0" w:lastRowFirstColumn="0" w:lastRowLastColumn="0"/>
              <w:rPr>
                <w:rFonts w:eastAsia="Times New Roman" w:cs="Arial"/>
                <w:kern w:val="0"/>
                <w:sz w:val="16"/>
                <w:szCs w:val="16"/>
              </w:rPr>
            </w:pPr>
          </w:p>
        </w:tc>
        <w:tc>
          <w:tcPr>
            <w:cnfStyle w:val="000010000000" w:firstRow="0" w:lastRow="0" w:firstColumn="0" w:lastColumn="0" w:oddVBand="1" w:evenVBand="0" w:oddHBand="0" w:evenHBand="0" w:firstRowFirstColumn="0" w:firstRowLastColumn="0" w:lastRowFirstColumn="0" w:lastRowLastColumn="0"/>
            <w:tcW w:w="3686" w:type="dxa"/>
          </w:tcPr>
          <w:p w14:paraId="65C5592D" w14:textId="77777777" w:rsidR="00D52D8A" w:rsidRPr="00D52D8A" w:rsidRDefault="00D52D8A" w:rsidP="00D52D8A">
            <w:pPr>
              <w:rPr>
                <w:rFonts w:eastAsia="Times New Roman" w:cs="Arial"/>
                <w:kern w:val="0"/>
                <w:sz w:val="16"/>
                <w:szCs w:val="16"/>
              </w:rPr>
            </w:pPr>
          </w:p>
        </w:tc>
        <w:tc>
          <w:tcPr>
            <w:tcW w:w="1696" w:type="dxa"/>
          </w:tcPr>
          <w:p w14:paraId="5EFB0C5B" w14:textId="77777777" w:rsidR="00D52D8A" w:rsidRPr="00D52D8A" w:rsidRDefault="00D52D8A" w:rsidP="00D52D8A">
            <w:pPr>
              <w:cnfStyle w:val="000000100000" w:firstRow="0" w:lastRow="0" w:firstColumn="0" w:lastColumn="0" w:oddVBand="0" w:evenVBand="0" w:oddHBand="1" w:evenHBand="0" w:firstRowFirstColumn="0" w:firstRowLastColumn="0" w:lastRowFirstColumn="0" w:lastRowLastColumn="0"/>
              <w:rPr>
                <w:rFonts w:eastAsia="Times New Roman" w:cs="Arial"/>
                <w:kern w:val="0"/>
                <w:sz w:val="16"/>
                <w:szCs w:val="16"/>
              </w:rPr>
            </w:pPr>
          </w:p>
        </w:tc>
      </w:tr>
      <w:tr w:rsidR="00D52D8A" w:rsidRPr="00D52D8A" w14:paraId="4EB37230" w14:textId="77777777" w:rsidTr="00D52D8A">
        <w:trPr>
          <w:trHeight w:val="237"/>
        </w:trPr>
        <w:tc>
          <w:tcPr>
            <w:cnfStyle w:val="000010000000" w:firstRow="0" w:lastRow="0" w:firstColumn="0" w:lastColumn="0" w:oddVBand="1" w:evenVBand="0" w:oddHBand="0" w:evenHBand="0" w:firstRowFirstColumn="0" w:firstRowLastColumn="0" w:lastRowFirstColumn="0" w:lastRowLastColumn="0"/>
            <w:tcW w:w="1661" w:type="dxa"/>
          </w:tcPr>
          <w:p w14:paraId="43314A14" w14:textId="77777777" w:rsidR="00D52D8A" w:rsidRPr="00D52D8A" w:rsidRDefault="00D52D8A" w:rsidP="00D52D8A">
            <w:pPr>
              <w:rPr>
                <w:rFonts w:eastAsia="Times New Roman" w:cs="Arial"/>
                <w:kern w:val="0"/>
                <w:sz w:val="16"/>
                <w:szCs w:val="16"/>
              </w:rPr>
            </w:pPr>
          </w:p>
        </w:tc>
        <w:tc>
          <w:tcPr>
            <w:tcW w:w="2308" w:type="dxa"/>
          </w:tcPr>
          <w:p w14:paraId="54F3B1E3" w14:textId="77777777" w:rsidR="00D52D8A" w:rsidRPr="00D52D8A" w:rsidRDefault="00D52D8A" w:rsidP="00D52D8A">
            <w:pPr>
              <w:cnfStyle w:val="000000000000" w:firstRow="0" w:lastRow="0" w:firstColumn="0" w:lastColumn="0" w:oddVBand="0" w:evenVBand="0" w:oddHBand="0" w:evenHBand="0" w:firstRowFirstColumn="0" w:firstRowLastColumn="0" w:lastRowFirstColumn="0" w:lastRowLastColumn="0"/>
              <w:rPr>
                <w:rFonts w:eastAsia="Times New Roman" w:cs="Arial"/>
                <w:kern w:val="0"/>
                <w:sz w:val="16"/>
                <w:szCs w:val="16"/>
              </w:rPr>
            </w:pPr>
          </w:p>
        </w:tc>
        <w:tc>
          <w:tcPr>
            <w:cnfStyle w:val="000010000000" w:firstRow="0" w:lastRow="0" w:firstColumn="0" w:lastColumn="0" w:oddVBand="1" w:evenVBand="0" w:oddHBand="0" w:evenHBand="0" w:firstRowFirstColumn="0" w:firstRowLastColumn="0" w:lastRowFirstColumn="0" w:lastRowLastColumn="0"/>
            <w:tcW w:w="3686" w:type="dxa"/>
          </w:tcPr>
          <w:p w14:paraId="23FC3C64" w14:textId="77777777" w:rsidR="00D52D8A" w:rsidRPr="00D52D8A" w:rsidRDefault="00D52D8A" w:rsidP="00D52D8A">
            <w:pPr>
              <w:rPr>
                <w:rFonts w:eastAsia="Times New Roman" w:cs="Arial"/>
                <w:kern w:val="0"/>
                <w:sz w:val="16"/>
                <w:szCs w:val="16"/>
              </w:rPr>
            </w:pPr>
          </w:p>
        </w:tc>
        <w:tc>
          <w:tcPr>
            <w:tcW w:w="1696" w:type="dxa"/>
          </w:tcPr>
          <w:p w14:paraId="1EA58386" w14:textId="77777777" w:rsidR="00D52D8A" w:rsidRPr="00D52D8A" w:rsidRDefault="00D52D8A" w:rsidP="00D52D8A">
            <w:pPr>
              <w:cnfStyle w:val="000000000000" w:firstRow="0" w:lastRow="0" w:firstColumn="0" w:lastColumn="0" w:oddVBand="0" w:evenVBand="0" w:oddHBand="0" w:evenHBand="0" w:firstRowFirstColumn="0" w:firstRowLastColumn="0" w:lastRowFirstColumn="0" w:lastRowLastColumn="0"/>
              <w:rPr>
                <w:rFonts w:eastAsia="Times New Roman" w:cs="Arial"/>
                <w:kern w:val="0"/>
                <w:sz w:val="16"/>
                <w:szCs w:val="16"/>
              </w:rPr>
            </w:pPr>
          </w:p>
        </w:tc>
      </w:tr>
    </w:tbl>
    <w:p w14:paraId="31FC35DB" w14:textId="77777777" w:rsidR="00C71D52" w:rsidRPr="00517D07" w:rsidRDefault="00C71D52" w:rsidP="00361CC9">
      <w:pPr>
        <w:spacing w:after="0" w:line="240" w:lineRule="auto"/>
        <w:rPr>
          <w:rFonts w:eastAsia="Times New Roman" w:cs="Arial"/>
          <w:b/>
          <w:kern w:val="0"/>
          <w:sz w:val="20"/>
          <w:szCs w:val="20"/>
          <w14:ligatures w14:val="none"/>
        </w:rPr>
      </w:pPr>
    </w:p>
    <w:p w14:paraId="51499A0D" w14:textId="710FFA16" w:rsidR="00E37351" w:rsidRPr="00AE4821" w:rsidRDefault="00E37351" w:rsidP="00AE4821">
      <w:pPr>
        <w:jc w:val="center"/>
        <w:rPr>
          <w:b/>
          <w:bCs/>
          <w:color w:val="E97132" w:themeColor="accent2"/>
        </w:rPr>
      </w:pPr>
      <w:r w:rsidRPr="00AE4821">
        <w:rPr>
          <w:b/>
          <w:bCs/>
          <w:color w:val="E97132" w:themeColor="accent2"/>
        </w:rPr>
        <w:t>Peer Review</w:t>
      </w:r>
    </w:p>
    <w:tbl>
      <w:tblPr>
        <w:tblStyle w:val="ListTable3-Accent21"/>
        <w:tblW w:w="9351" w:type="dxa"/>
        <w:tblLayout w:type="fixed"/>
        <w:tblLook w:val="0000" w:firstRow="0" w:lastRow="0" w:firstColumn="0" w:lastColumn="0" w:noHBand="0" w:noVBand="0"/>
      </w:tblPr>
      <w:tblGrid>
        <w:gridCol w:w="1271"/>
        <w:gridCol w:w="1701"/>
        <w:gridCol w:w="1418"/>
        <w:gridCol w:w="2126"/>
        <w:gridCol w:w="2835"/>
      </w:tblGrid>
      <w:tr w:rsidR="00BC55C0" w:rsidRPr="00517D07" w14:paraId="75B0E983" w14:textId="621D2CED" w:rsidTr="00BC55C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71" w:type="dxa"/>
            <w:shd w:val="clear" w:color="auto" w:fill="E97132" w:themeFill="accent2"/>
          </w:tcPr>
          <w:p w14:paraId="7E3B9918" w14:textId="2E65DF6E" w:rsidR="00EF579B" w:rsidRPr="00D52D8A" w:rsidRDefault="00EF579B">
            <w:pPr>
              <w:rPr>
                <w:rFonts w:eastAsia="Times New Roman" w:cs="Arial"/>
                <w:b/>
                <w:bCs/>
                <w:color w:val="FFFFFF"/>
                <w:kern w:val="0"/>
                <w:sz w:val="16"/>
                <w:szCs w:val="16"/>
              </w:rPr>
            </w:pPr>
            <w:r w:rsidRPr="00517D07">
              <w:rPr>
                <w:rFonts w:eastAsia="Times New Roman" w:cs="Arial"/>
                <w:b/>
                <w:bCs/>
                <w:color w:val="FFFFFF"/>
                <w:kern w:val="0"/>
                <w:sz w:val="16"/>
                <w:szCs w:val="16"/>
              </w:rPr>
              <w:t>Version no.</w:t>
            </w:r>
          </w:p>
        </w:tc>
        <w:tc>
          <w:tcPr>
            <w:tcW w:w="1701" w:type="dxa"/>
            <w:shd w:val="clear" w:color="auto" w:fill="E97132" w:themeFill="accent2"/>
          </w:tcPr>
          <w:p w14:paraId="4F6D3929" w14:textId="1C89B217" w:rsidR="00EF579B" w:rsidRPr="00D52D8A" w:rsidRDefault="00EF579B">
            <w:pPr>
              <w:cnfStyle w:val="000000100000" w:firstRow="0" w:lastRow="0" w:firstColumn="0" w:lastColumn="0" w:oddVBand="0" w:evenVBand="0" w:oddHBand="1" w:evenHBand="0" w:firstRowFirstColumn="0" w:firstRowLastColumn="0" w:lastRowFirstColumn="0" w:lastRowLastColumn="0"/>
              <w:rPr>
                <w:rFonts w:eastAsia="Times New Roman" w:cs="Arial"/>
                <w:b/>
                <w:bCs/>
                <w:color w:val="FFFFFF"/>
                <w:kern w:val="0"/>
                <w:sz w:val="16"/>
                <w:szCs w:val="16"/>
              </w:rPr>
            </w:pPr>
            <w:r w:rsidRPr="00517D07">
              <w:rPr>
                <w:rFonts w:eastAsia="Times New Roman" w:cs="Arial"/>
                <w:b/>
                <w:bCs/>
                <w:color w:val="FFFFFF"/>
                <w:kern w:val="0"/>
                <w:sz w:val="16"/>
                <w:szCs w:val="16"/>
              </w:rPr>
              <w:t>Date</w:t>
            </w:r>
          </w:p>
        </w:tc>
        <w:tc>
          <w:tcPr>
            <w:cnfStyle w:val="000010000000" w:firstRow="0" w:lastRow="0" w:firstColumn="0" w:lastColumn="0" w:oddVBand="1" w:evenVBand="0" w:oddHBand="0" w:evenHBand="0" w:firstRowFirstColumn="0" w:firstRowLastColumn="0" w:lastRowFirstColumn="0" w:lastRowLastColumn="0"/>
            <w:tcW w:w="1418" w:type="dxa"/>
            <w:shd w:val="clear" w:color="auto" w:fill="E97132" w:themeFill="accent2"/>
          </w:tcPr>
          <w:p w14:paraId="2C36B515" w14:textId="577E1AA5" w:rsidR="00EF579B" w:rsidRPr="00D52D8A" w:rsidRDefault="00EF579B">
            <w:pPr>
              <w:rPr>
                <w:rFonts w:eastAsia="Times New Roman" w:cs="Arial"/>
                <w:b/>
                <w:bCs/>
                <w:color w:val="FFFFFF"/>
                <w:kern w:val="0"/>
                <w:sz w:val="16"/>
                <w:szCs w:val="16"/>
              </w:rPr>
            </w:pPr>
            <w:r w:rsidRPr="00517D07">
              <w:rPr>
                <w:rFonts w:eastAsia="Times New Roman" w:cs="Arial"/>
                <w:b/>
                <w:bCs/>
                <w:color w:val="FFFFFF"/>
                <w:kern w:val="0"/>
                <w:sz w:val="16"/>
                <w:szCs w:val="16"/>
              </w:rPr>
              <w:t>Signatory</w:t>
            </w:r>
          </w:p>
        </w:tc>
        <w:tc>
          <w:tcPr>
            <w:tcW w:w="2126" w:type="dxa"/>
            <w:shd w:val="clear" w:color="auto" w:fill="E97132" w:themeFill="accent2"/>
          </w:tcPr>
          <w:p w14:paraId="49CDC2A4" w14:textId="074940DC" w:rsidR="00EF579B" w:rsidRPr="00D52D8A" w:rsidRDefault="00EF579B">
            <w:pPr>
              <w:cnfStyle w:val="000000100000" w:firstRow="0" w:lastRow="0" w:firstColumn="0" w:lastColumn="0" w:oddVBand="0" w:evenVBand="0" w:oddHBand="1" w:evenHBand="0" w:firstRowFirstColumn="0" w:firstRowLastColumn="0" w:lastRowFirstColumn="0" w:lastRowLastColumn="0"/>
              <w:rPr>
                <w:rFonts w:eastAsia="Times New Roman" w:cs="Arial"/>
                <w:b/>
                <w:bCs/>
                <w:color w:val="FFFFFF"/>
                <w:kern w:val="0"/>
                <w:sz w:val="16"/>
                <w:szCs w:val="16"/>
              </w:rPr>
            </w:pPr>
            <w:r w:rsidRPr="00517D07">
              <w:rPr>
                <w:rFonts w:eastAsia="Times New Roman" w:cs="Arial"/>
                <w:b/>
                <w:bCs/>
                <w:color w:val="FFFFFF"/>
                <w:kern w:val="0"/>
                <w:sz w:val="16"/>
                <w:szCs w:val="16"/>
              </w:rPr>
              <w:t>Title</w:t>
            </w:r>
          </w:p>
        </w:tc>
        <w:tc>
          <w:tcPr>
            <w:cnfStyle w:val="000010000000" w:firstRow="0" w:lastRow="0" w:firstColumn="0" w:lastColumn="0" w:oddVBand="1" w:evenVBand="0" w:oddHBand="0" w:evenHBand="0" w:firstRowFirstColumn="0" w:firstRowLastColumn="0" w:lastRowFirstColumn="0" w:lastRowLastColumn="0"/>
            <w:tcW w:w="2835" w:type="dxa"/>
            <w:shd w:val="clear" w:color="auto" w:fill="E97132" w:themeFill="accent2"/>
          </w:tcPr>
          <w:p w14:paraId="14516ABA" w14:textId="51A42E8F" w:rsidR="00EF579B" w:rsidRPr="00517D07" w:rsidRDefault="00EF579B">
            <w:pPr>
              <w:rPr>
                <w:rFonts w:eastAsia="Times New Roman" w:cs="Arial"/>
                <w:b/>
                <w:bCs/>
                <w:color w:val="FFFFFF"/>
                <w:kern w:val="0"/>
                <w:sz w:val="16"/>
                <w:szCs w:val="16"/>
              </w:rPr>
            </w:pPr>
            <w:r w:rsidRPr="00517D07">
              <w:rPr>
                <w:rFonts w:eastAsia="Times New Roman" w:cs="Arial"/>
                <w:b/>
                <w:bCs/>
                <w:color w:val="FFFFFF"/>
                <w:kern w:val="0"/>
                <w:sz w:val="16"/>
                <w:szCs w:val="16"/>
              </w:rPr>
              <w:t>Digital Signature</w:t>
            </w:r>
          </w:p>
        </w:tc>
      </w:tr>
      <w:tr w:rsidR="00BC55C0" w:rsidRPr="00517D07" w14:paraId="2396B8ED" w14:textId="426D15B7" w:rsidTr="00BC55C0">
        <w:tc>
          <w:tcPr>
            <w:cnfStyle w:val="000010000000" w:firstRow="0" w:lastRow="0" w:firstColumn="0" w:lastColumn="0" w:oddVBand="1" w:evenVBand="0" w:oddHBand="0" w:evenHBand="0" w:firstRowFirstColumn="0" w:firstRowLastColumn="0" w:lastRowFirstColumn="0" w:lastRowLastColumn="0"/>
            <w:tcW w:w="1271" w:type="dxa"/>
          </w:tcPr>
          <w:p w14:paraId="1EFB41ED" w14:textId="4D0906A5" w:rsidR="00EF579B" w:rsidRPr="00D52D8A" w:rsidRDefault="00EF579B">
            <w:pPr>
              <w:rPr>
                <w:rFonts w:eastAsia="Times New Roman" w:cs="Arial"/>
                <w:kern w:val="0"/>
                <w:sz w:val="16"/>
                <w:szCs w:val="16"/>
              </w:rPr>
            </w:pPr>
          </w:p>
        </w:tc>
        <w:tc>
          <w:tcPr>
            <w:tcW w:w="1701" w:type="dxa"/>
          </w:tcPr>
          <w:p w14:paraId="281CD3FA" w14:textId="015C4D2A" w:rsidR="00EF579B" w:rsidRPr="00D52D8A" w:rsidRDefault="00EF579B">
            <w:pPr>
              <w:cnfStyle w:val="000000000000" w:firstRow="0" w:lastRow="0" w:firstColumn="0" w:lastColumn="0" w:oddVBand="0" w:evenVBand="0" w:oddHBand="0" w:evenHBand="0" w:firstRowFirstColumn="0" w:firstRowLastColumn="0" w:lastRowFirstColumn="0" w:lastRowLastColumn="0"/>
              <w:rPr>
                <w:rFonts w:eastAsia="Times New Roman" w:cs="Arial"/>
                <w:kern w:val="0"/>
                <w:sz w:val="16"/>
                <w:szCs w:val="16"/>
              </w:rPr>
            </w:pPr>
          </w:p>
        </w:tc>
        <w:tc>
          <w:tcPr>
            <w:cnfStyle w:val="000010000000" w:firstRow="0" w:lastRow="0" w:firstColumn="0" w:lastColumn="0" w:oddVBand="1" w:evenVBand="0" w:oddHBand="0" w:evenHBand="0" w:firstRowFirstColumn="0" w:firstRowLastColumn="0" w:lastRowFirstColumn="0" w:lastRowLastColumn="0"/>
            <w:tcW w:w="1418" w:type="dxa"/>
          </w:tcPr>
          <w:p w14:paraId="74FCDE1B" w14:textId="401F06FF" w:rsidR="00EF579B" w:rsidRPr="00D52D8A" w:rsidRDefault="00EF579B">
            <w:pPr>
              <w:rPr>
                <w:rFonts w:eastAsia="Times New Roman" w:cs="Arial"/>
                <w:kern w:val="0"/>
                <w:sz w:val="16"/>
                <w:szCs w:val="16"/>
              </w:rPr>
            </w:pPr>
          </w:p>
        </w:tc>
        <w:tc>
          <w:tcPr>
            <w:tcW w:w="2126" w:type="dxa"/>
          </w:tcPr>
          <w:p w14:paraId="23E1AC2B" w14:textId="722CEA22" w:rsidR="00EF579B" w:rsidRPr="00D52D8A" w:rsidRDefault="00EF579B">
            <w:pPr>
              <w:cnfStyle w:val="000000000000" w:firstRow="0" w:lastRow="0" w:firstColumn="0" w:lastColumn="0" w:oddVBand="0" w:evenVBand="0" w:oddHBand="0" w:evenHBand="0" w:firstRowFirstColumn="0" w:firstRowLastColumn="0" w:lastRowFirstColumn="0" w:lastRowLastColumn="0"/>
              <w:rPr>
                <w:rFonts w:eastAsia="Times New Roman" w:cs="Arial"/>
                <w:kern w:val="0"/>
                <w:sz w:val="16"/>
                <w:szCs w:val="16"/>
              </w:rPr>
            </w:pPr>
          </w:p>
        </w:tc>
        <w:tc>
          <w:tcPr>
            <w:cnfStyle w:val="000010000000" w:firstRow="0" w:lastRow="0" w:firstColumn="0" w:lastColumn="0" w:oddVBand="1" w:evenVBand="0" w:oddHBand="0" w:evenHBand="0" w:firstRowFirstColumn="0" w:firstRowLastColumn="0" w:lastRowFirstColumn="0" w:lastRowLastColumn="0"/>
            <w:tcW w:w="2835" w:type="dxa"/>
          </w:tcPr>
          <w:p w14:paraId="6DE6E538" w14:textId="77777777" w:rsidR="00EF579B" w:rsidRPr="00517D07" w:rsidRDefault="00EF579B">
            <w:pPr>
              <w:rPr>
                <w:rFonts w:eastAsia="Times New Roman" w:cs="Arial"/>
                <w:kern w:val="0"/>
                <w:sz w:val="16"/>
                <w:szCs w:val="16"/>
              </w:rPr>
            </w:pPr>
          </w:p>
        </w:tc>
      </w:tr>
      <w:tr w:rsidR="00BC55C0" w:rsidRPr="00517D07" w14:paraId="35229166" w14:textId="04AACA45" w:rsidTr="00BC55C0">
        <w:trPr>
          <w:cnfStyle w:val="000000100000" w:firstRow="0" w:lastRow="0" w:firstColumn="0" w:lastColumn="0" w:oddVBand="0" w:evenVBand="0" w:oddHBand="1" w:evenHBand="0" w:firstRowFirstColumn="0" w:firstRowLastColumn="0" w:lastRowFirstColumn="0" w:lastRowLastColumn="0"/>
          <w:trHeight w:val="237"/>
        </w:trPr>
        <w:tc>
          <w:tcPr>
            <w:cnfStyle w:val="000010000000" w:firstRow="0" w:lastRow="0" w:firstColumn="0" w:lastColumn="0" w:oddVBand="1" w:evenVBand="0" w:oddHBand="0" w:evenHBand="0" w:firstRowFirstColumn="0" w:firstRowLastColumn="0" w:lastRowFirstColumn="0" w:lastRowLastColumn="0"/>
            <w:tcW w:w="1271" w:type="dxa"/>
          </w:tcPr>
          <w:p w14:paraId="684124A0" w14:textId="77777777" w:rsidR="00EF579B" w:rsidRPr="00D52D8A" w:rsidRDefault="00EF579B">
            <w:pPr>
              <w:rPr>
                <w:rFonts w:eastAsia="Times New Roman" w:cs="Arial"/>
                <w:kern w:val="0"/>
                <w:sz w:val="16"/>
                <w:szCs w:val="16"/>
              </w:rPr>
            </w:pPr>
          </w:p>
        </w:tc>
        <w:tc>
          <w:tcPr>
            <w:tcW w:w="1701" w:type="dxa"/>
          </w:tcPr>
          <w:p w14:paraId="262707BC" w14:textId="77777777" w:rsidR="00EF579B" w:rsidRPr="00D52D8A" w:rsidRDefault="00EF579B">
            <w:pPr>
              <w:cnfStyle w:val="000000100000" w:firstRow="0" w:lastRow="0" w:firstColumn="0" w:lastColumn="0" w:oddVBand="0" w:evenVBand="0" w:oddHBand="1" w:evenHBand="0" w:firstRowFirstColumn="0" w:firstRowLastColumn="0" w:lastRowFirstColumn="0" w:lastRowLastColumn="0"/>
              <w:rPr>
                <w:rFonts w:eastAsia="Times New Roman" w:cs="Arial"/>
                <w:kern w:val="0"/>
                <w:sz w:val="16"/>
                <w:szCs w:val="16"/>
              </w:rPr>
            </w:pPr>
          </w:p>
        </w:tc>
        <w:tc>
          <w:tcPr>
            <w:cnfStyle w:val="000010000000" w:firstRow="0" w:lastRow="0" w:firstColumn="0" w:lastColumn="0" w:oddVBand="1" w:evenVBand="0" w:oddHBand="0" w:evenHBand="0" w:firstRowFirstColumn="0" w:firstRowLastColumn="0" w:lastRowFirstColumn="0" w:lastRowLastColumn="0"/>
            <w:tcW w:w="1418" w:type="dxa"/>
          </w:tcPr>
          <w:p w14:paraId="42608991" w14:textId="77777777" w:rsidR="00EF579B" w:rsidRPr="00D52D8A" w:rsidRDefault="00EF579B">
            <w:pPr>
              <w:rPr>
                <w:rFonts w:eastAsia="Times New Roman" w:cs="Arial"/>
                <w:kern w:val="0"/>
                <w:sz w:val="16"/>
                <w:szCs w:val="16"/>
              </w:rPr>
            </w:pPr>
          </w:p>
        </w:tc>
        <w:tc>
          <w:tcPr>
            <w:tcW w:w="2126" w:type="dxa"/>
          </w:tcPr>
          <w:p w14:paraId="0C8A6A74" w14:textId="77777777" w:rsidR="00EF579B" w:rsidRPr="00D52D8A" w:rsidRDefault="00EF579B">
            <w:pPr>
              <w:cnfStyle w:val="000000100000" w:firstRow="0" w:lastRow="0" w:firstColumn="0" w:lastColumn="0" w:oddVBand="0" w:evenVBand="0" w:oddHBand="1" w:evenHBand="0" w:firstRowFirstColumn="0" w:firstRowLastColumn="0" w:lastRowFirstColumn="0" w:lastRowLastColumn="0"/>
              <w:rPr>
                <w:rFonts w:eastAsia="Times New Roman" w:cs="Arial"/>
                <w:kern w:val="0"/>
                <w:sz w:val="16"/>
                <w:szCs w:val="16"/>
              </w:rPr>
            </w:pPr>
          </w:p>
        </w:tc>
        <w:tc>
          <w:tcPr>
            <w:cnfStyle w:val="000010000000" w:firstRow="0" w:lastRow="0" w:firstColumn="0" w:lastColumn="0" w:oddVBand="1" w:evenVBand="0" w:oddHBand="0" w:evenHBand="0" w:firstRowFirstColumn="0" w:firstRowLastColumn="0" w:lastRowFirstColumn="0" w:lastRowLastColumn="0"/>
            <w:tcW w:w="2835" w:type="dxa"/>
          </w:tcPr>
          <w:p w14:paraId="271E6C18" w14:textId="77777777" w:rsidR="00EF579B" w:rsidRPr="00517D07" w:rsidRDefault="00EF579B">
            <w:pPr>
              <w:rPr>
                <w:rFonts w:eastAsia="Times New Roman" w:cs="Arial"/>
                <w:kern w:val="0"/>
                <w:sz w:val="16"/>
                <w:szCs w:val="16"/>
              </w:rPr>
            </w:pPr>
          </w:p>
        </w:tc>
      </w:tr>
      <w:tr w:rsidR="00BC55C0" w:rsidRPr="00517D07" w14:paraId="27F6A90C" w14:textId="45591119" w:rsidTr="00BC55C0">
        <w:trPr>
          <w:trHeight w:val="237"/>
        </w:trPr>
        <w:tc>
          <w:tcPr>
            <w:cnfStyle w:val="000010000000" w:firstRow="0" w:lastRow="0" w:firstColumn="0" w:lastColumn="0" w:oddVBand="1" w:evenVBand="0" w:oddHBand="0" w:evenHBand="0" w:firstRowFirstColumn="0" w:firstRowLastColumn="0" w:lastRowFirstColumn="0" w:lastRowLastColumn="0"/>
            <w:tcW w:w="1271" w:type="dxa"/>
          </w:tcPr>
          <w:p w14:paraId="0A30C4CF" w14:textId="77777777" w:rsidR="00EF579B" w:rsidRPr="00D52D8A" w:rsidRDefault="00EF579B">
            <w:pPr>
              <w:rPr>
                <w:rFonts w:eastAsia="Times New Roman" w:cs="Arial"/>
                <w:kern w:val="0"/>
                <w:sz w:val="16"/>
                <w:szCs w:val="16"/>
              </w:rPr>
            </w:pPr>
          </w:p>
        </w:tc>
        <w:tc>
          <w:tcPr>
            <w:tcW w:w="1701" w:type="dxa"/>
          </w:tcPr>
          <w:p w14:paraId="0BFAE902" w14:textId="77777777" w:rsidR="00EF579B" w:rsidRPr="00D52D8A" w:rsidRDefault="00EF579B">
            <w:pPr>
              <w:cnfStyle w:val="000000000000" w:firstRow="0" w:lastRow="0" w:firstColumn="0" w:lastColumn="0" w:oddVBand="0" w:evenVBand="0" w:oddHBand="0" w:evenHBand="0" w:firstRowFirstColumn="0" w:firstRowLastColumn="0" w:lastRowFirstColumn="0" w:lastRowLastColumn="0"/>
              <w:rPr>
                <w:rFonts w:eastAsia="Times New Roman" w:cs="Arial"/>
                <w:kern w:val="0"/>
                <w:sz w:val="16"/>
                <w:szCs w:val="16"/>
              </w:rPr>
            </w:pPr>
          </w:p>
        </w:tc>
        <w:tc>
          <w:tcPr>
            <w:cnfStyle w:val="000010000000" w:firstRow="0" w:lastRow="0" w:firstColumn="0" w:lastColumn="0" w:oddVBand="1" w:evenVBand="0" w:oddHBand="0" w:evenHBand="0" w:firstRowFirstColumn="0" w:firstRowLastColumn="0" w:lastRowFirstColumn="0" w:lastRowLastColumn="0"/>
            <w:tcW w:w="1418" w:type="dxa"/>
          </w:tcPr>
          <w:p w14:paraId="33C9A0DC" w14:textId="77777777" w:rsidR="00EF579B" w:rsidRPr="00D52D8A" w:rsidRDefault="00EF579B">
            <w:pPr>
              <w:rPr>
                <w:rFonts w:eastAsia="Times New Roman" w:cs="Arial"/>
                <w:kern w:val="0"/>
                <w:sz w:val="16"/>
                <w:szCs w:val="16"/>
              </w:rPr>
            </w:pPr>
          </w:p>
        </w:tc>
        <w:tc>
          <w:tcPr>
            <w:tcW w:w="2126" w:type="dxa"/>
          </w:tcPr>
          <w:p w14:paraId="592CD510" w14:textId="77777777" w:rsidR="00EF579B" w:rsidRPr="00D52D8A" w:rsidRDefault="00EF579B">
            <w:pPr>
              <w:cnfStyle w:val="000000000000" w:firstRow="0" w:lastRow="0" w:firstColumn="0" w:lastColumn="0" w:oddVBand="0" w:evenVBand="0" w:oddHBand="0" w:evenHBand="0" w:firstRowFirstColumn="0" w:firstRowLastColumn="0" w:lastRowFirstColumn="0" w:lastRowLastColumn="0"/>
              <w:rPr>
                <w:rFonts w:eastAsia="Times New Roman" w:cs="Arial"/>
                <w:kern w:val="0"/>
                <w:sz w:val="16"/>
                <w:szCs w:val="16"/>
              </w:rPr>
            </w:pPr>
          </w:p>
        </w:tc>
        <w:tc>
          <w:tcPr>
            <w:cnfStyle w:val="000010000000" w:firstRow="0" w:lastRow="0" w:firstColumn="0" w:lastColumn="0" w:oddVBand="1" w:evenVBand="0" w:oddHBand="0" w:evenHBand="0" w:firstRowFirstColumn="0" w:firstRowLastColumn="0" w:lastRowFirstColumn="0" w:lastRowLastColumn="0"/>
            <w:tcW w:w="2835" w:type="dxa"/>
          </w:tcPr>
          <w:p w14:paraId="04F1CCF8" w14:textId="77777777" w:rsidR="00EF579B" w:rsidRPr="00517D07" w:rsidRDefault="00EF579B">
            <w:pPr>
              <w:rPr>
                <w:rFonts w:eastAsia="Times New Roman" w:cs="Arial"/>
                <w:kern w:val="0"/>
                <w:sz w:val="16"/>
                <w:szCs w:val="16"/>
              </w:rPr>
            </w:pPr>
          </w:p>
        </w:tc>
      </w:tr>
      <w:tr w:rsidR="00BC55C0" w:rsidRPr="00517D07" w14:paraId="3FE89935" w14:textId="390FEC45" w:rsidTr="00BC55C0">
        <w:trPr>
          <w:cnfStyle w:val="000000100000" w:firstRow="0" w:lastRow="0" w:firstColumn="0" w:lastColumn="0" w:oddVBand="0" w:evenVBand="0" w:oddHBand="1" w:evenHBand="0" w:firstRowFirstColumn="0" w:firstRowLastColumn="0" w:lastRowFirstColumn="0" w:lastRowLastColumn="0"/>
          <w:trHeight w:val="237"/>
        </w:trPr>
        <w:tc>
          <w:tcPr>
            <w:cnfStyle w:val="000010000000" w:firstRow="0" w:lastRow="0" w:firstColumn="0" w:lastColumn="0" w:oddVBand="1" w:evenVBand="0" w:oddHBand="0" w:evenHBand="0" w:firstRowFirstColumn="0" w:firstRowLastColumn="0" w:lastRowFirstColumn="0" w:lastRowLastColumn="0"/>
            <w:tcW w:w="1271" w:type="dxa"/>
          </w:tcPr>
          <w:p w14:paraId="3CBFE9DB" w14:textId="77777777" w:rsidR="00EF579B" w:rsidRPr="00D52D8A" w:rsidRDefault="00EF579B">
            <w:pPr>
              <w:rPr>
                <w:rFonts w:eastAsia="Times New Roman" w:cs="Arial"/>
                <w:kern w:val="0"/>
                <w:sz w:val="16"/>
                <w:szCs w:val="16"/>
              </w:rPr>
            </w:pPr>
          </w:p>
        </w:tc>
        <w:tc>
          <w:tcPr>
            <w:tcW w:w="1701" w:type="dxa"/>
          </w:tcPr>
          <w:p w14:paraId="297B4EC0" w14:textId="77777777" w:rsidR="00EF579B" w:rsidRPr="00D52D8A" w:rsidRDefault="00EF579B">
            <w:pPr>
              <w:cnfStyle w:val="000000100000" w:firstRow="0" w:lastRow="0" w:firstColumn="0" w:lastColumn="0" w:oddVBand="0" w:evenVBand="0" w:oddHBand="1" w:evenHBand="0" w:firstRowFirstColumn="0" w:firstRowLastColumn="0" w:lastRowFirstColumn="0" w:lastRowLastColumn="0"/>
              <w:rPr>
                <w:rFonts w:eastAsia="Times New Roman" w:cs="Arial"/>
                <w:kern w:val="0"/>
                <w:sz w:val="16"/>
                <w:szCs w:val="16"/>
              </w:rPr>
            </w:pPr>
          </w:p>
        </w:tc>
        <w:tc>
          <w:tcPr>
            <w:cnfStyle w:val="000010000000" w:firstRow="0" w:lastRow="0" w:firstColumn="0" w:lastColumn="0" w:oddVBand="1" w:evenVBand="0" w:oddHBand="0" w:evenHBand="0" w:firstRowFirstColumn="0" w:firstRowLastColumn="0" w:lastRowFirstColumn="0" w:lastRowLastColumn="0"/>
            <w:tcW w:w="1418" w:type="dxa"/>
          </w:tcPr>
          <w:p w14:paraId="7A88ED92" w14:textId="77777777" w:rsidR="00EF579B" w:rsidRPr="00D52D8A" w:rsidRDefault="00EF579B">
            <w:pPr>
              <w:rPr>
                <w:rFonts w:eastAsia="Times New Roman" w:cs="Arial"/>
                <w:kern w:val="0"/>
                <w:sz w:val="16"/>
                <w:szCs w:val="16"/>
              </w:rPr>
            </w:pPr>
          </w:p>
        </w:tc>
        <w:tc>
          <w:tcPr>
            <w:tcW w:w="2126" w:type="dxa"/>
          </w:tcPr>
          <w:p w14:paraId="720EE15D" w14:textId="77777777" w:rsidR="00EF579B" w:rsidRPr="00D52D8A" w:rsidRDefault="00EF579B">
            <w:pPr>
              <w:cnfStyle w:val="000000100000" w:firstRow="0" w:lastRow="0" w:firstColumn="0" w:lastColumn="0" w:oddVBand="0" w:evenVBand="0" w:oddHBand="1" w:evenHBand="0" w:firstRowFirstColumn="0" w:firstRowLastColumn="0" w:lastRowFirstColumn="0" w:lastRowLastColumn="0"/>
              <w:rPr>
                <w:rFonts w:eastAsia="Times New Roman" w:cs="Arial"/>
                <w:kern w:val="0"/>
                <w:sz w:val="16"/>
                <w:szCs w:val="16"/>
              </w:rPr>
            </w:pPr>
          </w:p>
        </w:tc>
        <w:tc>
          <w:tcPr>
            <w:cnfStyle w:val="000010000000" w:firstRow="0" w:lastRow="0" w:firstColumn="0" w:lastColumn="0" w:oddVBand="1" w:evenVBand="0" w:oddHBand="0" w:evenHBand="0" w:firstRowFirstColumn="0" w:firstRowLastColumn="0" w:lastRowFirstColumn="0" w:lastRowLastColumn="0"/>
            <w:tcW w:w="2835" w:type="dxa"/>
          </w:tcPr>
          <w:p w14:paraId="32E7ED35" w14:textId="77777777" w:rsidR="00EF579B" w:rsidRPr="00517D07" w:rsidRDefault="00EF579B">
            <w:pPr>
              <w:rPr>
                <w:rFonts w:eastAsia="Times New Roman" w:cs="Arial"/>
                <w:kern w:val="0"/>
                <w:sz w:val="16"/>
                <w:szCs w:val="16"/>
              </w:rPr>
            </w:pPr>
          </w:p>
        </w:tc>
      </w:tr>
      <w:tr w:rsidR="00BC55C0" w:rsidRPr="00517D07" w14:paraId="14EFBF4D" w14:textId="36335CF2" w:rsidTr="00BC55C0">
        <w:trPr>
          <w:trHeight w:val="237"/>
        </w:trPr>
        <w:tc>
          <w:tcPr>
            <w:cnfStyle w:val="000010000000" w:firstRow="0" w:lastRow="0" w:firstColumn="0" w:lastColumn="0" w:oddVBand="1" w:evenVBand="0" w:oddHBand="0" w:evenHBand="0" w:firstRowFirstColumn="0" w:firstRowLastColumn="0" w:lastRowFirstColumn="0" w:lastRowLastColumn="0"/>
            <w:tcW w:w="1271" w:type="dxa"/>
          </w:tcPr>
          <w:p w14:paraId="594A59CC" w14:textId="77777777" w:rsidR="00EF579B" w:rsidRPr="00D52D8A" w:rsidRDefault="00EF579B">
            <w:pPr>
              <w:rPr>
                <w:rFonts w:eastAsia="Times New Roman" w:cs="Arial"/>
                <w:kern w:val="0"/>
                <w:sz w:val="16"/>
                <w:szCs w:val="16"/>
              </w:rPr>
            </w:pPr>
          </w:p>
        </w:tc>
        <w:tc>
          <w:tcPr>
            <w:tcW w:w="1701" w:type="dxa"/>
          </w:tcPr>
          <w:p w14:paraId="1463D542" w14:textId="77777777" w:rsidR="00EF579B" w:rsidRPr="00D52D8A" w:rsidRDefault="00EF579B">
            <w:pPr>
              <w:cnfStyle w:val="000000000000" w:firstRow="0" w:lastRow="0" w:firstColumn="0" w:lastColumn="0" w:oddVBand="0" w:evenVBand="0" w:oddHBand="0" w:evenHBand="0" w:firstRowFirstColumn="0" w:firstRowLastColumn="0" w:lastRowFirstColumn="0" w:lastRowLastColumn="0"/>
              <w:rPr>
                <w:rFonts w:eastAsia="Times New Roman" w:cs="Arial"/>
                <w:kern w:val="0"/>
                <w:sz w:val="16"/>
                <w:szCs w:val="16"/>
              </w:rPr>
            </w:pPr>
          </w:p>
        </w:tc>
        <w:tc>
          <w:tcPr>
            <w:cnfStyle w:val="000010000000" w:firstRow="0" w:lastRow="0" w:firstColumn="0" w:lastColumn="0" w:oddVBand="1" w:evenVBand="0" w:oddHBand="0" w:evenHBand="0" w:firstRowFirstColumn="0" w:firstRowLastColumn="0" w:lastRowFirstColumn="0" w:lastRowLastColumn="0"/>
            <w:tcW w:w="1418" w:type="dxa"/>
          </w:tcPr>
          <w:p w14:paraId="54F8F8E7" w14:textId="77777777" w:rsidR="00EF579B" w:rsidRPr="00D52D8A" w:rsidRDefault="00EF579B">
            <w:pPr>
              <w:rPr>
                <w:rFonts w:eastAsia="Times New Roman" w:cs="Arial"/>
                <w:kern w:val="0"/>
                <w:sz w:val="16"/>
                <w:szCs w:val="16"/>
              </w:rPr>
            </w:pPr>
          </w:p>
        </w:tc>
        <w:tc>
          <w:tcPr>
            <w:tcW w:w="2126" w:type="dxa"/>
          </w:tcPr>
          <w:p w14:paraId="6E718B09" w14:textId="77777777" w:rsidR="00EF579B" w:rsidRPr="00D52D8A" w:rsidRDefault="00EF579B">
            <w:pPr>
              <w:cnfStyle w:val="000000000000" w:firstRow="0" w:lastRow="0" w:firstColumn="0" w:lastColumn="0" w:oddVBand="0" w:evenVBand="0" w:oddHBand="0" w:evenHBand="0" w:firstRowFirstColumn="0" w:firstRowLastColumn="0" w:lastRowFirstColumn="0" w:lastRowLastColumn="0"/>
              <w:rPr>
                <w:rFonts w:eastAsia="Times New Roman" w:cs="Arial"/>
                <w:kern w:val="0"/>
                <w:sz w:val="16"/>
                <w:szCs w:val="16"/>
              </w:rPr>
            </w:pPr>
          </w:p>
        </w:tc>
        <w:tc>
          <w:tcPr>
            <w:cnfStyle w:val="000010000000" w:firstRow="0" w:lastRow="0" w:firstColumn="0" w:lastColumn="0" w:oddVBand="1" w:evenVBand="0" w:oddHBand="0" w:evenHBand="0" w:firstRowFirstColumn="0" w:firstRowLastColumn="0" w:lastRowFirstColumn="0" w:lastRowLastColumn="0"/>
            <w:tcW w:w="2835" w:type="dxa"/>
          </w:tcPr>
          <w:p w14:paraId="6B816D94" w14:textId="77777777" w:rsidR="00EF579B" w:rsidRPr="00517D07" w:rsidRDefault="00EF579B">
            <w:pPr>
              <w:rPr>
                <w:rFonts w:eastAsia="Times New Roman" w:cs="Arial"/>
                <w:kern w:val="0"/>
                <w:sz w:val="16"/>
                <w:szCs w:val="16"/>
              </w:rPr>
            </w:pPr>
          </w:p>
        </w:tc>
      </w:tr>
    </w:tbl>
    <w:p w14:paraId="38BC859E" w14:textId="77777777" w:rsidR="00EF579B" w:rsidRDefault="00EF579B" w:rsidP="00E37351">
      <w:pPr>
        <w:spacing w:after="0" w:line="240" w:lineRule="auto"/>
        <w:jc w:val="center"/>
        <w:outlineLvl w:val="0"/>
        <w:rPr>
          <w:rFonts w:eastAsia="Times New Roman" w:cs="Arial"/>
          <w:b/>
          <w:kern w:val="0"/>
          <w:sz w:val="20"/>
          <w:szCs w:val="20"/>
          <w14:ligatures w14:val="none"/>
        </w:rPr>
      </w:pPr>
    </w:p>
    <w:p w14:paraId="44DED685" w14:textId="0AC68E1F" w:rsidR="0080440B" w:rsidRPr="00AE4821" w:rsidRDefault="0080440B" w:rsidP="00AE4821">
      <w:pPr>
        <w:jc w:val="center"/>
        <w:rPr>
          <w:b/>
          <w:bCs/>
          <w:color w:val="E97132" w:themeColor="accent2"/>
        </w:rPr>
      </w:pPr>
      <w:bookmarkStart w:id="0" w:name="_Toc161742685"/>
      <w:bookmarkStart w:id="1" w:name="_Toc162275735"/>
      <w:bookmarkStart w:id="2" w:name="_Toc162275760"/>
      <w:r w:rsidRPr="00AE4821">
        <w:rPr>
          <w:b/>
          <w:bCs/>
          <w:color w:val="E97132" w:themeColor="accent2"/>
        </w:rPr>
        <w:t>Approval</w:t>
      </w:r>
      <w:bookmarkEnd w:id="0"/>
      <w:bookmarkEnd w:id="1"/>
      <w:bookmarkEnd w:id="2"/>
    </w:p>
    <w:p w14:paraId="559C2354" w14:textId="77777777" w:rsidR="0080440B" w:rsidRPr="00517D07" w:rsidRDefault="0080440B" w:rsidP="00E37351">
      <w:pPr>
        <w:spacing w:after="0" w:line="240" w:lineRule="auto"/>
        <w:jc w:val="center"/>
        <w:outlineLvl w:val="0"/>
        <w:rPr>
          <w:rFonts w:eastAsia="Times New Roman" w:cs="Arial"/>
          <w:b/>
          <w:kern w:val="0"/>
          <w:sz w:val="20"/>
          <w:szCs w:val="20"/>
          <w14:ligatures w14:val="none"/>
        </w:rPr>
      </w:pPr>
    </w:p>
    <w:tbl>
      <w:tblPr>
        <w:tblStyle w:val="TableGrid"/>
        <w:tblW w:w="0" w:type="auto"/>
        <w:tblLook w:val="04A0" w:firstRow="1" w:lastRow="0" w:firstColumn="1" w:lastColumn="0" w:noHBand="0" w:noVBand="1"/>
      </w:tblPr>
      <w:tblGrid>
        <w:gridCol w:w="1803"/>
        <w:gridCol w:w="1803"/>
        <w:gridCol w:w="1803"/>
        <w:gridCol w:w="1803"/>
        <w:gridCol w:w="1804"/>
      </w:tblGrid>
      <w:tr w:rsidR="0080440B" w14:paraId="0072D332" w14:textId="77777777" w:rsidTr="0080440B">
        <w:trPr>
          <w:ins w:id="3" w:author="Claire Zuercher" w:date="2024-03-18T16:23:00Z"/>
        </w:trPr>
        <w:tc>
          <w:tcPr>
            <w:tcW w:w="1803" w:type="dxa"/>
          </w:tcPr>
          <w:p w14:paraId="7B4368F3" w14:textId="382D4142" w:rsidR="0080440B" w:rsidRDefault="0080440B" w:rsidP="00AE4821">
            <w:pPr>
              <w:rPr>
                <w:ins w:id="4" w:author="Claire Zuercher" w:date="2024-03-18T16:23:00Z"/>
              </w:rPr>
            </w:pPr>
            <w:bookmarkStart w:id="5" w:name="_Toc161742686"/>
            <w:bookmarkStart w:id="6" w:name="_Toc162275736"/>
            <w:bookmarkStart w:id="7" w:name="_Toc162275761"/>
            <w:ins w:id="8" w:author="Claire Zuercher" w:date="2024-03-18T16:23:00Z">
              <w:r>
                <w:t>Version no.</w:t>
              </w:r>
              <w:bookmarkEnd w:id="5"/>
              <w:bookmarkEnd w:id="6"/>
              <w:bookmarkEnd w:id="7"/>
            </w:ins>
          </w:p>
        </w:tc>
        <w:tc>
          <w:tcPr>
            <w:tcW w:w="1803" w:type="dxa"/>
          </w:tcPr>
          <w:p w14:paraId="641E2238" w14:textId="0F8934B8" w:rsidR="0080440B" w:rsidRDefault="0080440B" w:rsidP="00AE4821">
            <w:pPr>
              <w:rPr>
                <w:ins w:id="9" w:author="Claire Zuercher" w:date="2024-03-18T16:23:00Z"/>
              </w:rPr>
            </w:pPr>
            <w:bookmarkStart w:id="10" w:name="_Toc161742687"/>
            <w:bookmarkStart w:id="11" w:name="_Toc162275737"/>
            <w:bookmarkStart w:id="12" w:name="_Toc162275762"/>
            <w:ins w:id="13" w:author="Claire Zuercher" w:date="2024-03-18T16:23:00Z">
              <w:r>
                <w:t>Date</w:t>
              </w:r>
              <w:bookmarkEnd w:id="10"/>
              <w:bookmarkEnd w:id="11"/>
              <w:bookmarkEnd w:id="12"/>
            </w:ins>
          </w:p>
        </w:tc>
        <w:tc>
          <w:tcPr>
            <w:tcW w:w="1803" w:type="dxa"/>
          </w:tcPr>
          <w:p w14:paraId="7313A691" w14:textId="4413C2AF" w:rsidR="0080440B" w:rsidRDefault="0080440B" w:rsidP="00AE4821">
            <w:pPr>
              <w:rPr>
                <w:ins w:id="14" w:author="Claire Zuercher" w:date="2024-03-18T16:23:00Z"/>
              </w:rPr>
            </w:pPr>
            <w:bookmarkStart w:id="15" w:name="_Toc161742688"/>
            <w:bookmarkStart w:id="16" w:name="_Toc162275738"/>
            <w:bookmarkStart w:id="17" w:name="_Toc162275763"/>
            <w:ins w:id="18" w:author="Claire Zuercher" w:date="2024-03-18T16:23:00Z">
              <w:r>
                <w:t>Signatory</w:t>
              </w:r>
              <w:bookmarkEnd w:id="15"/>
              <w:bookmarkEnd w:id="16"/>
              <w:bookmarkEnd w:id="17"/>
            </w:ins>
          </w:p>
        </w:tc>
        <w:tc>
          <w:tcPr>
            <w:tcW w:w="1803" w:type="dxa"/>
          </w:tcPr>
          <w:p w14:paraId="53E9FBEA" w14:textId="13045349" w:rsidR="0080440B" w:rsidRDefault="0080440B" w:rsidP="00AE4821">
            <w:pPr>
              <w:rPr>
                <w:ins w:id="19" w:author="Claire Zuercher" w:date="2024-03-18T16:23:00Z"/>
              </w:rPr>
            </w:pPr>
            <w:bookmarkStart w:id="20" w:name="_Toc161742689"/>
            <w:bookmarkStart w:id="21" w:name="_Toc162275739"/>
            <w:bookmarkStart w:id="22" w:name="_Toc162275764"/>
            <w:ins w:id="23" w:author="Claire Zuercher" w:date="2024-03-18T16:24:00Z">
              <w:r>
                <w:t>Title</w:t>
              </w:r>
            </w:ins>
            <w:bookmarkEnd w:id="20"/>
            <w:bookmarkEnd w:id="21"/>
            <w:bookmarkEnd w:id="22"/>
          </w:p>
        </w:tc>
        <w:tc>
          <w:tcPr>
            <w:tcW w:w="1804" w:type="dxa"/>
          </w:tcPr>
          <w:p w14:paraId="527227EF" w14:textId="0014B720" w:rsidR="0080440B" w:rsidRDefault="0080440B" w:rsidP="00AE4821">
            <w:pPr>
              <w:rPr>
                <w:ins w:id="24" w:author="Claire Zuercher" w:date="2024-03-18T16:23:00Z"/>
              </w:rPr>
            </w:pPr>
            <w:bookmarkStart w:id="25" w:name="_Toc161742690"/>
            <w:bookmarkStart w:id="26" w:name="_Toc162275740"/>
            <w:bookmarkStart w:id="27" w:name="_Toc162275765"/>
            <w:ins w:id="28" w:author="Claire Zuercher" w:date="2024-03-18T16:24:00Z">
              <w:r>
                <w:t>Digital Signature</w:t>
              </w:r>
            </w:ins>
            <w:bookmarkEnd w:id="25"/>
            <w:bookmarkEnd w:id="26"/>
            <w:bookmarkEnd w:id="27"/>
          </w:p>
        </w:tc>
      </w:tr>
      <w:tr w:rsidR="0080440B" w14:paraId="18E52FC7" w14:textId="77777777" w:rsidTr="0080440B">
        <w:trPr>
          <w:ins w:id="29" w:author="Claire Zuercher" w:date="2024-03-18T16:23:00Z"/>
        </w:trPr>
        <w:tc>
          <w:tcPr>
            <w:tcW w:w="1803" w:type="dxa"/>
          </w:tcPr>
          <w:p w14:paraId="501CD0B2" w14:textId="77777777" w:rsidR="0080440B" w:rsidRDefault="0080440B" w:rsidP="00E37351">
            <w:pPr>
              <w:jc w:val="center"/>
              <w:outlineLvl w:val="0"/>
              <w:rPr>
                <w:ins w:id="30" w:author="Claire Zuercher" w:date="2024-03-18T16:23:00Z"/>
                <w:rFonts w:eastAsia="Times New Roman" w:cs="Arial"/>
                <w:b/>
                <w:kern w:val="0"/>
                <w:sz w:val="20"/>
                <w:szCs w:val="20"/>
                <w14:ligatures w14:val="none"/>
              </w:rPr>
            </w:pPr>
          </w:p>
        </w:tc>
        <w:tc>
          <w:tcPr>
            <w:tcW w:w="1803" w:type="dxa"/>
          </w:tcPr>
          <w:p w14:paraId="7C7F2AF5" w14:textId="77777777" w:rsidR="0080440B" w:rsidRDefault="0080440B" w:rsidP="00E37351">
            <w:pPr>
              <w:jc w:val="center"/>
              <w:outlineLvl w:val="0"/>
              <w:rPr>
                <w:ins w:id="31" w:author="Claire Zuercher" w:date="2024-03-18T16:23:00Z"/>
                <w:rFonts w:eastAsia="Times New Roman" w:cs="Arial"/>
                <w:b/>
                <w:kern w:val="0"/>
                <w:sz w:val="20"/>
                <w:szCs w:val="20"/>
                <w14:ligatures w14:val="none"/>
              </w:rPr>
            </w:pPr>
          </w:p>
        </w:tc>
        <w:tc>
          <w:tcPr>
            <w:tcW w:w="1803" w:type="dxa"/>
          </w:tcPr>
          <w:p w14:paraId="359FECB2" w14:textId="77777777" w:rsidR="0080440B" w:rsidRDefault="0080440B" w:rsidP="00E37351">
            <w:pPr>
              <w:jc w:val="center"/>
              <w:outlineLvl w:val="0"/>
              <w:rPr>
                <w:ins w:id="32" w:author="Claire Zuercher" w:date="2024-03-18T16:23:00Z"/>
                <w:rFonts w:eastAsia="Times New Roman" w:cs="Arial"/>
                <w:b/>
                <w:kern w:val="0"/>
                <w:sz w:val="20"/>
                <w:szCs w:val="20"/>
                <w14:ligatures w14:val="none"/>
              </w:rPr>
            </w:pPr>
          </w:p>
        </w:tc>
        <w:tc>
          <w:tcPr>
            <w:tcW w:w="1803" w:type="dxa"/>
          </w:tcPr>
          <w:p w14:paraId="53482D86" w14:textId="77777777" w:rsidR="0080440B" w:rsidRDefault="0080440B" w:rsidP="00E37351">
            <w:pPr>
              <w:jc w:val="center"/>
              <w:outlineLvl w:val="0"/>
              <w:rPr>
                <w:ins w:id="33" w:author="Claire Zuercher" w:date="2024-03-18T16:23:00Z"/>
                <w:rFonts w:eastAsia="Times New Roman" w:cs="Arial"/>
                <w:b/>
                <w:kern w:val="0"/>
                <w:sz w:val="20"/>
                <w:szCs w:val="20"/>
                <w14:ligatures w14:val="none"/>
              </w:rPr>
            </w:pPr>
          </w:p>
        </w:tc>
        <w:tc>
          <w:tcPr>
            <w:tcW w:w="1804" w:type="dxa"/>
          </w:tcPr>
          <w:p w14:paraId="130744C0" w14:textId="77777777" w:rsidR="0080440B" w:rsidRDefault="0080440B" w:rsidP="00E37351">
            <w:pPr>
              <w:jc w:val="center"/>
              <w:outlineLvl w:val="0"/>
              <w:rPr>
                <w:ins w:id="34" w:author="Claire Zuercher" w:date="2024-03-18T16:23:00Z"/>
                <w:rFonts w:eastAsia="Times New Roman" w:cs="Arial"/>
                <w:b/>
                <w:kern w:val="0"/>
                <w:sz w:val="20"/>
                <w:szCs w:val="20"/>
                <w14:ligatures w14:val="none"/>
              </w:rPr>
            </w:pPr>
          </w:p>
        </w:tc>
      </w:tr>
    </w:tbl>
    <w:p w14:paraId="5949C5F1" w14:textId="77777777" w:rsidR="00EF579B" w:rsidRDefault="00EF579B" w:rsidP="00E37351">
      <w:pPr>
        <w:spacing w:after="0" w:line="240" w:lineRule="auto"/>
        <w:jc w:val="center"/>
        <w:outlineLvl w:val="0"/>
        <w:rPr>
          <w:rFonts w:eastAsia="Times New Roman" w:cs="Arial"/>
          <w:b/>
          <w:kern w:val="0"/>
          <w:sz w:val="20"/>
          <w:szCs w:val="20"/>
          <w14:ligatures w14:val="none"/>
        </w:rPr>
      </w:pPr>
    </w:p>
    <w:p w14:paraId="2DBE6E2C" w14:textId="440C2250" w:rsidR="00A16FA7" w:rsidRPr="00AE4821" w:rsidRDefault="00435DA9" w:rsidP="00AE4821">
      <w:pPr>
        <w:jc w:val="center"/>
        <w:rPr>
          <w:b/>
          <w:bCs/>
          <w:color w:val="E97132" w:themeColor="accent2"/>
        </w:rPr>
      </w:pPr>
      <w:bookmarkStart w:id="35" w:name="_Toc161742691"/>
      <w:bookmarkStart w:id="36" w:name="_Toc162275741"/>
      <w:bookmarkStart w:id="37" w:name="_Toc162275766"/>
      <w:r w:rsidRPr="00AE4821">
        <w:rPr>
          <w:b/>
          <w:bCs/>
          <w:color w:val="E97132" w:themeColor="accent2"/>
        </w:rPr>
        <w:t>Terms of reference</w:t>
      </w:r>
      <w:bookmarkEnd w:id="35"/>
      <w:bookmarkEnd w:id="36"/>
      <w:bookmarkEnd w:id="37"/>
    </w:p>
    <w:p w14:paraId="3264A343" w14:textId="77777777" w:rsidR="00435DA9" w:rsidRDefault="00435DA9" w:rsidP="00A16FA7">
      <w:pPr>
        <w:spacing w:after="0" w:line="240" w:lineRule="auto"/>
        <w:jc w:val="center"/>
        <w:outlineLvl w:val="0"/>
        <w:rPr>
          <w:rFonts w:eastAsia="Times New Roman" w:cs="Arial"/>
          <w:b/>
          <w:bCs/>
          <w:color w:val="E97132" w:themeColor="accent2"/>
          <w:kern w:val="0"/>
          <w:sz w:val="20"/>
          <w:szCs w:val="20"/>
          <w14:ligatures w14:val="none"/>
        </w:rPr>
      </w:pPr>
    </w:p>
    <w:tbl>
      <w:tblPr>
        <w:tblStyle w:val="ListTable3-Accent21"/>
        <w:tblW w:w="9351" w:type="dxa"/>
        <w:tblLayout w:type="fixed"/>
        <w:tblLook w:val="0000" w:firstRow="0" w:lastRow="0" w:firstColumn="0" w:lastColumn="0" w:noHBand="0" w:noVBand="0"/>
      </w:tblPr>
      <w:tblGrid>
        <w:gridCol w:w="3397"/>
        <w:gridCol w:w="993"/>
        <w:gridCol w:w="4961"/>
      </w:tblGrid>
      <w:tr w:rsidR="00435DA9" w:rsidRPr="00517D07" w14:paraId="13CA43C5" w14:textId="77777777" w:rsidTr="00435DA9">
        <w:trPr>
          <w:cnfStyle w:val="000000100000" w:firstRow="0" w:lastRow="0" w:firstColumn="0" w:lastColumn="0" w:oddVBand="0" w:evenVBand="0" w:oddHBand="1" w:evenHBand="0" w:firstRowFirstColumn="0" w:firstRowLastColumn="0" w:lastRowFirstColumn="0" w:lastRowLastColumn="0"/>
          <w:trHeight w:val="204"/>
        </w:trPr>
        <w:tc>
          <w:tcPr>
            <w:cnfStyle w:val="000010000000" w:firstRow="0" w:lastRow="0" w:firstColumn="0" w:lastColumn="0" w:oddVBand="1" w:evenVBand="0" w:oddHBand="0" w:evenHBand="0" w:firstRowFirstColumn="0" w:firstRowLastColumn="0" w:lastRowFirstColumn="0" w:lastRowLastColumn="0"/>
            <w:tcW w:w="3397" w:type="dxa"/>
            <w:shd w:val="clear" w:color="auto" w:fill="E97132" w:themeFill="accent2"/>
          </w:tcPr>
          <w:p w14:paraId="29986EEE" w14:textId="39AED241" w:rsidR="00435DA9" w:rsidRPr="00D52D8A" w:rsidRDefault="00435DA9">
            <w:pPr>
              <w:rPr>
                <w:rFonts w:eastAsia="Times New Roman" w:cs="Arial"/>
                <w:b/>
                <w:bCs/>
                <w:color w:val="FFFFFF"/>
                <w:kern w:val="0"/>
                <w:sz w:val="16"/>
                <w:szCs w:val="16"/>
              </w:rPr>
            </w:pPr>
            <w:r>
              <w:rPr>
                <w:rFonts w:eastAsia="Times New Roman" w:cs="Arial"/>
                <w:b/>
                <w:bCs/>
                <w:color w:val="FFFFFF"/>
                <w:kern w:val="0"/>
                <w:sz w:val="16"/>
                <w:szCs w:val="16"/>
              </w:rPr>
              <w:t>Name</w:t>
            </w:r>
          </w:p>
        </w:tc>
        <w:tc>
          <w:tcPr>
            <w:tcW w:w="993" w:type="dxa"/>
            <w:shd w:val="clear" w:color="auto" w:fill="E97132" w:themeFill="accent2"/>
          </w:tcPr>
          <w:p w14:paraId="57E4792D" w14:textId="73125BF7" w:rsidR="00435DA9" w:rsidRPr="00D52D8A" w:rsidRDefault="00435DA9">
            <w:pPr>
              <w:cnfStyle w:val="000000100000" w:firstRow="0" w:lastRow="0" w:firstColumn="0" w:lastColumn="0" w:oddVBand="0" w:evenVBand="0" w:oddHBand="1" w:evenHBand="0" w:firstRowFirstColumn="0" w:firstRowLastColumn="0" w:lastRowFirstColumn="0" w:lastRowLastColumn="0"/>
              <w:rPr>
                <w:rFonts w:eastAsia="Times New Roman" w:cs="Arial"/>
                <w:b/>
                <w:bCs/>
                <w:color w:val="FFFFFF"/>
                <w:kern w:val="0"/>
                <w:sz w:val="16"/>
                <w:szCs w:val="16"/>
              </w:rPr>
            </w:pPr>
            <w:r>
              <w:rPr>
                <w:rFonts w:eastAsia="Times New Roman" w:cs="Arial"/>
                <w:b/>
                <w:bCs/>
                <w:color w:val="FFFFFF"/>
                <w:kern w:val="0"/>
                <w:sz w:val="16"/>
                <w:szCs w:val="16"/>
              </w:rPr>
              <w:t xml:space="preserve">Acronym </w:t>
            </w:r>
          </w:p>
        </w:tc>
        <w:tc>
          <w:tcPr>
            <w:cnfStyle w:val="000010000000" w:firstRow="0" w:lastRow="0" w:firstColumn="0" w:lastColumn="0" w:oddVBand="1" w:evenVBand="0" w:oddHBand="0" w:evenHBand="0" w:firstRowFirstColumn="0" w:firstRowLastColumn="0" w:lastRowFirstColumn="0" w:lastRowLastColumn="0"/>
            <w:tcW w:w="4961" w:type="dxa"/>
            <w:shd w:val="clear" w:color="auto" w:fill="E97132" w:themeFill="accent2"/>
          </w:tcPr>
          <w:p w14:paraId="73098F95" w14:textId="6B85A193" w:rsidR="00435DA9" w:rsidRPr="00D52D8A" w:rsidRDefault="00435DA9">
            <w:pPr>
              <w:rPr>
                <w:rFonts w:eastAsia="Times New Roman" w:cs="Arial"/>
                <w:b/>
                <w:bCs/>
                <w:color w:val="FFFFFF"/>
                <w:kern w:val="0"/>
                <w:sz w:val="16"/>
                <w:szCs w:val="16"/>
              </w:rPr>
            </w:pPr>
            <w:r>
              <w:rPr>
                <w:rFonts w:eastAsia="Times New Roman" w:cs="Arial"/>
                <w:b/>
                <w:bCs/>
                <w:color w:val="FFFFFF"/>
                <w:kern w:val="0"/>
                <w:sz w:val="16"/>
                <w:szCs w:val="16"/>
              </w:rPr>
              <w:t xml:space="preserve">Description </w:t>
            </w:r>
          </w:p>
        </w:tc>
      </w:tr>
      <w:tr w:rsidR="00435DA9" w:rsidRPr="00517D07" w14:paraId="3C45AE40" w14:textId="77777777" w:rsidTr="00435DA9">
        <w:trPr>
          <w:trHeight w:val="212"/>
        </w:trPr>
        <w:tc>
          <w:tcPr>
            <w:cnfStyle w:val="000010000000" w:firstRow="0" w:lastRow="0" w:firstColumn="0" w:lastColumn="0" w:oddVBand="1" w:evenVBand="0" w:oddHBand="0" w:evenHBand="0" w:firstRowFirstColumn="0" w:firstRowLastColumn="0" w:lastRowFirstColumn="0" w:lastRowLastColumn="0"/>
            <w:tcW w:w="3397" w:type="dxa"/>
            <w:vAlign w:val="center"/>
          </w:tcPr>
          <w:p w14:paraId="5196A279" w14:textId="3ED2D345" w:rsidR="00435DA9" w:rsidRPr="00D52D8A" w:rsidRDefault="00435DA9" w:rsidP="00435DA9">
            <w:pPr>
              <w:rPr>
                <w:rFonts w:eastAsia="Times New Roman" w:cs="Arial"/>
                <w:kern w:val="0"/>
                <w:sz w:val="16"/>
                <w:szCs w:val="16"/>
              </w:rPr>
            </w:pPr>
            <w:r>
              <w:rPr>
                <w:rFonts w:eastAsia="Times New Roman" w:cs="Arial"/>
                <w:kern w:val="0"/>
                <w:sz w:val="16"/>
                <w:szCs w:val="16"/>
              </w:rPr>
              <w:t>Aggreko Technology Services</w:t>
            </w:r>
          </w:p>
        </w:tc>
        <w:tc>
          <w:tcPr>
            <w:tcW w:w="993" w:type="dxa"/>
            <w:vAlign w:val="center"/>
          </w:tcPr>
          <w:p w14:paraId="1AE3E7DB" w14:textId="628761E5" w:rsidR="00435DA9" w:rsidRPr="00D52D8A" w:rsidRDefault="00435DA9" w:rsidP="00435DA9">
            <w:pPr>
              <w:cnfStyle w:val="000000000000" w:firstRow="0" w:lastRow="0" w:firstColumn="0" w:lastColumn="0" w:oddVBand="0" w:evenVBand="0" w:oddHBand="0" w:evenHBand="0" w:firstRowFirstColumn="0" w:firstRowLastColumn="0" w:lastRowFirstColumn="0" w:lastRowLastColumn="0"/>
              <w:rPr>
                <w:rFonts w:eastAsia="Times New Roman" w:cs="Arial"/>
                <w:kern w:val="0"/>
                <w:sz w:val="16"/>
                <w:szCs w:val="16"/>
              </w:rPr>
            </w:pPr>
            <w:r>
              <w:rPr>
                <w:rFonts w:eastAsia="Times New Roman" w:cs="Arial"/>
                <w:kern w:val="0"/>
                <w:sz w:val="16"/>
                <w:szCs w:val="16"/>
              </w:rPr>
              <w:t>ATS</w:t>
            </w:r>
          </w:p>
        </w:tc>
        <w:tc>
          <w:tcPr>
            <w:cnfStyle w:val="000010000000" w:firstRow="0" w:lastRow="0" w:firstColumn="0" w:lastColumn="0" w:oddVBand="1" w:evenVBand="0" w:oddHBand="0" w:evenHBand="0" w:firstRowFirstColumn="0" w:firstRowLastColumn="0" w:lastRowFirstColumn="0" w:lastRowLastColumn="0"/>
            <w:tcW w:w="4961" w:type="dxa"/>
            <w:vAlign w:val="center"/>
          </w:tcPr>
          <w:p w14:paraId="3442859D" w14:textId="4DCF321C" w:rsidR="00435DA9" w:rsidRPr="00D52D8A" w:rsidRDefault="00435DA9" w:rsidP="00435DA9">
            <w:pPr>
              <w:rPr>
                <w:rFonts w:eastAsia="Times New Roman" w:cs="Arial"/>
                <w:kern w:val="0"/>
                <w:sz w:val="16"/>
                <w:szCs w:val="16"/>
              </w:rPr>
            </w:pPr>
            <w:r>
              <w:rPr>
                <w:rFonts w:eastAsia="Times New Roman" w:cs="Arial"/>
                <w:kern w:val="0"/>
                <w:sz w:val="16"/>
                <w:szCs w:val="16"/>
              </w:rPr>
              <w:t>Aggreko’s Information Technology Department</w:t>
            </w:r>
          </w:p>
        </w:tc>
      </w:tr>
      <w:tr w:rsidR="00435DA9" w:rsidRPr="00517D07" w14:paraId="4F922A24" w14:textId="77777777" w:rsidTr="00435DA9">
        <w:trPr>
          <w:cnfStyle w:val="000000100000" w:firstRow="0" w:lastRow="0" w:firstColumn="0" w:lastColumn="0" w:oddVBand="0" w:evenVBand="0" w:oddHBand="1" w:evenHBand="0" w:firstRowFirstColumn="0" w:firstRowLastColumn="0" w:lastRowFirstColumn="0" w:lastRowLastColumn="0"/>
          <w:trHeight w:val="264"/>
        </w:trPr>
        <w:tc>
          <w:tcPr>
            <w:cnfStyle w:val="000010000000" w:firstRow="0" w:lastRow="0" w:firstColumn="0" w:lastColumn="0" w:oddVBand="1" w:evenVBand="0" w:oddHBand="0" w:evenHBand="0" w:firstRowFirstColumn="0" w:firstRowLastColumn="0" w:lastRowFirstColumn="0" w:lastRowLastColumn="0"/>
            <w:tcW w:w="3397" w:type="dxa"/>
            <w:vAlign w:val="center"/>
          </w:tcPr>
          <w:p w14:paraId="583A8F30" w14:textId="20C2478C" w:rsidR="00435DA9" w:rsidRPr="00D52D8A" w:rsidRDefault="00435DA9" w:rsidP="00435DA9">
            <w:pPr>
              <w:rPr>
                <w:rFonts w:eastAsia="Times New Roman" w:cs="Arial"/>
                <w:kern w:val="0"/>
                <w:sz w:val="16"/>
                <w:szCs w:val="16"/>
              </w:rPr>
            </w:pPr>
            <w:r>
              <w:rPr>
                <w:rFonts w:eastAsia="Times New Roman" w:cs="Arial"/>
                <w:kern w:val="0"/>
                <w:sz w:val="16"/>
                <w:szCs w:val="16"/>
              </w:rPr>
              <w:t>Information Security Management System</w:t>
            </w:r>
          </w:p>
        </w:tc>
        <w:tc>
          <w:tcPr>
            <w:tcW w:w="993" w:type="dxa"/>
            <w:vAlign w:val="center"/>
          </w:tcPr>
          <w:p w14:paraId="5993F848" w14:textId="3FBCECA4" w:rsidR="00435DA9" w:rsidRPr="00D52D8A" w:rsidRDefault="00435DA9" w:rsidP="00435DA9">
            <w:pPr>
              <w:cnfStyle w:val="000000100000" w:firstRow="0" w:lastRow="0" w:firstColumn="0" w:lastColumn="0" w:oddVBand="0" w:evenVBand="0" w:oddHBand="1" w:evenHBand="0" w:firstRowFirstColumn="0" w:firstRowLastColumn="0" w:lastRowFirstColumn="0" w:lastRowLastColumn="0"/>
              <w:rPr>
                <w:rFonts w:eastAsia="Times New Roman" w:cs="Arial"/>
                <w:kern w:val="0"/>
                <w:sz w:val="16"/>
                <w:szCs w:val="16"/>
              </w:rPr>
            </w:pPr>
            <w:r>
              <w:rPr>
                <w:rFonts w:eastAsia="Times New Roman" w:cs="Arial"/>
                <w:kern w:val="0"/>
                <w:sz w:val="16"/>
                <w:szCs w:val="16"/>
              </w:rPr>
              <w:t>ISMS</w:t>
            </w:r>
          </w:p>
        </w:tc>
        <w:tc>
          <w:tcPr>
            <w:cnfStyle w:val="000010000000" w:firstRow="0" w:lastRow="0" w:firstColumn="0" w:lastColumn="0" w:oddVBand="1" w:evenVBand="0" w:oddHBand="0" w:evenHBand="0" w:firstRowFirstColumn="0" w:firstRowLastColumn="0" w:lastRowFirstColumn="0" w:lastRowLastColumn="0"/>
            <w:tcW w:w="4961" w:type="dxa"/>
            <w:vAlign w:val="center"/>
          </w:tcPr>
          <w:p w14:paraId="1CA8C5D0" w14:textId="583F8480" w:rsidR="00435DA9" w:rsidRPr="00D52D8A" w:rsidRDefault="00435DA9" w:rsidP="00435DA9">
            <w:pPr>
              <w:rPr>
                <w:rFonts w:eastAsia="Times New Roman" w:cs="Arial"/>
                <w:kern w:val="0"/>
                <w:sz w:val="16"/>
                <w:szCs w:val="16"/>
              </w:rPr>
            </w:pPr>
            <w:r>
              <w:rPr>
                <w:rFonts w:eastAsia="Times New Roman" w:cs="Arial"/>
                <w:kern w:val="0"/>
                <w:sz w:val="16"/>
                <w:szCs w:val="16"/>
              </w:rPr>
              <w:t>Security Management system governing management activities and controls as prescribed by ISO27001</w:t>
            </w:r>
          </w:p>
        </w:tc>
      </w:tr>
      <w:tr w:rsidR="00435DA9" w:rsidRPr="00517D07" w14:paraId="0FD30A57" w14:textId="77777777" w:rsidTr="00435DA9">
        <w:trPr>
          <w:trHeight w:val="264"/>
        </w:trPr>
        <w:tc>
          <w:tcPr>
            <w:cnfStyle w:val="000010000000" w:firstRow="0" w:lastRow="0" w:firstColumn="0" w:lastColumn="0" w:oddVBand="1" w:evenVBand="0" w:oddHBand="0" w:evenHBand="0" w:firstRowFirstColumn="0" w:firstRowLastColumn="0" w:lastRowFirstColumn="0" w:lastRowLastColumn="0"/>
            <w:tcW w:w="3397" w:type="dxa"/>
            <w:vAlign w:val="center"/>
          </w:tcPr>
          <w:p w14:paraId="35679839" w14:textId="618F978B" w:rsidR="00435DA9" w:rsidRPr="00D52D8A" w:rsidRDefault="005F5F99" w:rsidP="00435DA9">
            <w:pPr>
              <w:rPr>
                <w:rFonts w:eastAsia="Times New Roman" w:cs="Arial"/>
                <w:kern w:val="0"/>
                <w:sz w:val="16"/>
                <w:szCs w:val="16"/>
              </w:rPr>
            </w:pPr>
            <w:r>
              <w:rPr>
                <w:rFonts w:eastAsia="Times New Roman" w:cs="Arial"/>
                <w:kern w:val="0"/>
                <w:sz w:val="16"/>
                <w:szCs w:val="16"/>
              </w:rPr>
              <w:t xml:space="preserve">Information Security </w:t>
            </w:r>
          </w:p>
        </w:tc>
        <w:tc>
          <w:tcPr>
            <w:tcW w:w="993" w:type="dxa"/>
            <w:vAlign w:val="center"/>
          </w:tcPr>
          <w:p w14:paraId="624780D2" w14:textId="3A441901" w:rsidR="00435DA9" w:rsidRPr="00D52D8A" w:rsidRDefault="005F5F99" w:rsidP="00435DA9">
            <w:pPr>
              <w:cnfStyle w:val="000000000000" w:firstRow="0" w:lastRow="0" w:firstColumn="0" w:lastColumn="0" w:oddVBand="0" w:evenVBand="0" w:oddHBand="0" w:evenHBand="0" w:firstRowFirstColumn="0" w:firstRowLastColumn="0" w:lastRowFirstColumn="0" w:lastRowLastColumn="0"/>
              <w:rPr>
                <w:rFonts w:eastAsia="Times New Roman" w:cs="Arial"/>
                <w:kern w:val="0"/>
                <w:sz w:val="16"/>
                <w:szCs w:val="16"/>
              </w:rPr>
            </w:pPr>
            <w:r>
              <w:rPr>
                <w:rFonts w:eastAsia="Times New Roman" w:cs="Arial"/>
                <w:kern w:val="0"/>
                <w:sz w:val="16"/>
                <w:szCs w:val="16"/>
              </w:rPr>
              <w:t>Infosec</w:t>
            </w:r>
          </w:p>
        </w:tc>
        <w:tc>
          <w:tcPr>
            <w:cnfStyle w:val="000010000000" w:firstRow="0" w:lastRow="0" w:firstColumn="0" w:lastColumn="0" w:oddVBand="1" w:evenVBand="0" w:oddHBand="0" w:evenHBand="0" w:firstRowFirstColumn="0" w:firstRowLastColumn="0" w:lastRowFirstColumn="0" w:lastRowLastColumn="0"/>
            <w:tcW w:w="4961" w:type="dxa"/>
            <w:vAlign w:val="center"/>
          </w:tcPr>
          <w:p w14:paraId="6C25E861" w14:textId="27ADA818" w:rsidR="00435DA9" w:rsidRPr="00D52D8A" w:rsidRDefault="005F5F99" w:rsidP="00435DA9">
            <w:pPr>
              <w:rPr>
                <w:rFonts w:eastAsia="Times New Roman" w:cs="Arial"/>
                <w:kern w:val="0"/>
                <w:sz w:val="16"/>
                <w:szCs w:val="16"/>
              </w:rPr>
            </w:pPr>
            <w:r>
              <w:rPr>
                <w:rFonts w:eastAsia="Times New Roman" w:cs="Arial"/>
                <w:kern w:val="0"/>
                <w:sz w:val="16"/>
                <w:szCs w:val="16"/>
              </w:rPr>
              <w:t xml:space="preserve">Aggreko’s information security department </w:t>
            </w:r>
          </w:p>
        </w:tc>
      </w:tr>
      <w:tr w:rsidR="00435DA9" w:rsidRPr="00517D07" w14:paraId="3DDAD6CD" w14:textId="77777777" w:rsidTr="00435DA9">
        <w:trPr>
          <w:cnfStyle w:val="000000100000" w:firstRow="0" w:lastRow="0" w:firstColumn="0" w:lastColumn="0" w:oddVBand="0" w:evenVBand="0" w:oddHBand="1" w:evenHBand="0" w:firstRowFirstColumn="0" w:firstRowLastColumn="0" w:lastRowFirstColumn="0" w:lastRowLastColumn="0"/>
          <w:trHeight w:val="264"/>
        </w:trPr>
        <w:tc>
          <w:tcPr>
            <w:cnfStyle w:val="000010000000" w:firstRow="0" w:lastRow="0" w:firstColumn="0" w:lastColumn="0" w:oddVBand="1" w:evenVBand="0" w:oddHBand="0" w:evenHBand="0" w:firstRowFirstColumn="0" w:firstRowLastColumn="0" w:lastRowFirstColumn="0" w:lastRowLastColumn="0"/>
            <w:tcW w:w="3397" w:type="dxa"/>
            <w:vAlign w:val="center"/>
          </w:tcPr>
          <w:p w14:paraId="2E40691F" w14:textId="77777777" w:rsidR="00435DA9" w:rsidRPr="00D52D8A" w:rsidRDefault="00435DA9" w:rsidP="00435DA9">
            <w:pPr>
              <w:rPr>
                <w:rFonts w:eastAsia="Times New Roman" w:cs="Arial"/>
                <w:kern w:val="0"/>
                <w:sz w:val="16"/>
                <w:szCs w:val="16"/>
              </w:rPr>
            </w:pPr>
          </w:p>
        </w:tc>
        <w:tc>
          <w:tcPr>
            <w:tcW w:w="993" w:type="dxa"/>
            <w:vAlign w:val="center"/>
          </w:tcPr>
          <w:p w14:paraId="780DA8F8" w14:textId="77777777" w:rsidR="00435DA9" w:rsidRPr="00D52D8A" w:rsidRDefault="00435DA9" w:rsidP="00435DA9">
            <w:pPr>
              <w:cnfStyle w:val="000000100000" w:firstRow="0" w:lastRow="0" w:firstColumn="0" w:lastColumn="0" w:oddVBand="0" w:evenVBand="0" w:oddHBand="1" w:evenHBand="0" w:firstRowFirstColumn="0" w:firstRowLastColumn="0" w:lastRowFirstColumn="0" w:lastRowLastColumn="0"/>
              <w:rPr>
                <w:rFonts w:eastAsia="Times New Roman" w:cs="Arial"/>
                <w:kern w:val="0"/>
                <w:sz w:val="16"/>
                <w:szCs w:val="16"/>
              </w:rPr>
            </w:pPr>
          </w:p>
        </w:tc>
        <w:tc>
          <w:tcPr>
            <w:cnfStyle w:val="000010000000" w:firstRow="0" w:lastRow="0" w:firstColumn="0" w:lastColumn="0" w:oddVBand="1" w:evenVBand="0" w:oddHBand="0" w:evenHBand="0" w:firstRowFirstColumn="0" w:firstRowLastColumn="0" w:lastRowFirstColumn="0" w:lastRowLastColumn="0"/>
            <w:tcW w:w="4961" w:type="dxa"/>
            <w:vAlign w:val="center"/>
          </w:tcPr>
          <w:p w14:paraId="3F1822B6" w14:textId="77777777" w:rsidR="00435DA9" w:rsidRPr="00D52D8A" w:rsidRDefault="00435DA9" w:rsidP="00435DA9">
            <w:pPr>
              <w:rPr>
                <w:rFonts w:eastAsia="Times New Roman" w:cs="Arial"/>
                <w:kern w:val="0"/>
                <w:sz w:val="16"/>
                <w:szCs w:val="16"/>
              </w:rPr>
            </w:pPr>
          </w:p>
        </w:tc>
      </w:tr>
      <w:tr w:rsidR="00435DA9" w:rsidRPr="00517D07" w14:paraId="1ED9A692" w14:textId="77777777" w:rsidTr="00435DA9">
        <w:trPr>
          <w:trHeight w:val="264"/>
        </w:trPr>
        <w:tc>
          <w:tcPr>
            <w:cnfStyle w:val="000010000000" w:firstRow="0" w:lastRow="0" w:firstColumn="0" w:lastColumn="0" w:oddVBand="1" w:evenVBand="0" w:oddHBand="0" w:evenHBand="0" w:firstRowFirstColumn="0" w:firstRowLastColumn="0" w:lastRowFirstColumn="0" w:lastRowLastColumn="0"/>
            <w:tcW w:w="3397" w:type="dxa"/>
            <w:vAlign w:val="center"/>
          </w:tcPr>
          <w:p w14:paraId="0F6F4633" w14:textId="77777777" w:rsidR="00435DA9" w:rsidRPr="00D52D8A" w:rsidRDefault="00435DA9" w:rsidP="00435DA9">
            <w:pPr>
              <w:rPr>
                <w:rFonts w:eastAsia="Times New Roman" w:cs="Arial"/>
                <w:kern w:val="0"/>
                <w:sz w:val="16"/>
                <w:szCs w:val="16"/>
              </w:rPr>
            </w:pPr>
          </w:p>
        </w:tc>
        <w:tc>
          <w:tcPr>
            <w:tcW w:w="993" w:type="dxa"/>
            <w:vAlign w:val="center"/>
          </w:tcPr>
          <w:p w14:paraId="3AE4D032" w14:textId="77777777" w:rsidR="00435DA9" w:rsidRPr="00D52D8A" w:rsidRDefault="00435DA9" w:rsidP="00435DA9">
            <w:pPr>
              <w:cnfStyle w:val="000000000000" w:firstRow="0" w:lastRow="0" w:firstColumn="0" w:lastColumn="0" w:oddVBand="0" w:evenVBand="0" w:oddHBand="0" w:evenHBand="0" w:firstRowFirstColumn="0" w:firstRowLastColumn="0" w:lastRowFirstColumn="0" w:lastRowLastColumn="0"/>
              <w:rPr>
                <w:rFonts w:eastAsia="Times New Roman" w:cs="Arial"/>
                <w:kern w:val="0"/>
                <w:sz w:val="16"/>
                <w:szCs w:val="16"/>
              </w:rPr>
            </w:pPr>
          </w:p>
        </w:tc>
        <w:tc>
          <w:tcPr>
            <w:cnfStyle w:val="000010000000" w:firstRow="0" w:lastRow="0" w:firstColumn="0" w:lastColumn="0" w:oddVBand="1" w:evenVBand="0" w:oddHBand="0" w:evenHBand="0" w:firstRowFirstColumn="0" w:firstRowLastColumn="0" w:lastRowFirstColumn="0" w:lastRowLastColumn="0"/>
            <w:tcW w:w="4961" w:type="dxa"/>
            <w:vAlign w:val="center"/>
          </w:tcPr>
          <w:p w14:paraId="7713D472" w14:textId="77777777" w:rsidR="00435DA9" w:rsidRPr="00D52D8A" w:rsidRDefault="00435DA9" w:rsidP="00435DA9">
            <w:pPr>
              <w:rPr>
                <w:rFonts w:eastAsia="Times New Roman" w:cs="Arial"/>
                <w:kern w:val="0"/>
                <w:sz w:val="16"/>
                <w:szCs w:val="16"/>
              </w:rPr>
            </w:pPr>
          </w:p>
        </w:tc>
      </w:tr>
    </w:tbl>
    <w:p w14:paraId="52E801C3" w14:textId="77777777" w:rsidR="00435DA9" w:rsidRDefault="00435DA9" w:rsidP="00A16FA7">
      <w:pPr>
        <w:spacing w:after="0" w:line="240" w:lineRule="auto"/>
        <w:jc w:val="center"/>
        <w:outlineLvl w:val="0"/>
        <w:rPr>
          <w:rFonts w:eastAsia="Times New Roman" w:cs="Arial"/>
          <w:b/>
          <w:bCs/>
          <w:kern w:val="0"/>
          <w:sz w:val="20"/>
          <w:szCs w:val="20"/>
          <w14:ligatures w14:val="none"/>
        </w:rPr>
      </w:pPr>
    </w:p>
    <w:p w14:paraId="4A771D50" w14:textId="77777777" w:rsidR="00A16FA7" w:rsidRDefault="00A16FA7" w:rsidP="00A16FA7">
      <w:pPr>
        <w:spacing w:after="0" w:line="240" w:lineRule="auto"/>
        <w:outlineLvl w:val="0"/>
        <w:rPr>
          <w:rFonts w:eastAsia="Times New Roman" w:cs="Arial"/>
          <w:b/>
          <w:bCs/>
          <w:kern w:val="0"/>
          <w:sz w:val="20"/>
          <w:szCs w:val="20"/>
          <w14:ligatures w14:val="none"/>
        </w:rPr>
      </w:pPr>
    </w:p>
    <w:p w14:paraId="2868C1AB" w14:textId="77777777" w:rsidR="00423167" w:rsidRDefault="00423167" w:rsidP="00A16FA7">
      <w:pPr>
        <w:spacing w:after="0" w:line="240" w:lineRule="auto"/>
        <w:outlineLvl w:val="0"/>
        <w:rPr>
          <w:rFonts w:eastAsia="Times New Roman" w:cs="Arial"/>
          <w:b/>
          <w:bCs/>
          <w:kern w:val="0"/>
          <w:sz w:val="20"/>
          <w:szCs w:val="20"/>
          <w14:ligatures w14:val="none"/>
        </w:rPr>
      </w:pPr>
    </w:p>
    <w:p w14:paraId="4C8BB3A9" w14:textId="77777777" w:rsidR="00423167" w:rsidRDefault="00423167" w:rsidP="00A16FA7">
      <w:pPr>
        <w:spacing w:after="0" w:line="240" w:lineRule="auto"/>
        <w:outlineLvl w:val="0"/>
        <w:rPr>
          <w:rFonts w:eastAsia="Times New Roman" w:cs="Arial"/>
          <w:b/>
          <w:bCs/>
          <w:kern w:val="0"/>
          <w:sz w:val="20"/>
          <w:szCs w:val="20"/>
          <w14:ligatures w14:val="none"/>
        </w:rPr>
      </w:pPr>
    </w:p>
    <w:p w14:paraId="6B393D32" w14:textId="77777777" w:rsidR="00423167" w:rsidRDefault="00423167" w:rsidP="00A16FA7">
      <w:pPr>
        <w:spacing w:after="0" w:line="240" w:lineRule="auto"/>
        <w:outlineLvl w:val="0"/>
        <w:rPr>
          <w:rFonts w:eastAsia="Times New Roman" w:cs="Arial"/>
          <w:b/>
          <w:bCs/>
          <w:kern w:val="0"/>
          <w:sz w:val="20"/>
          <w:szCs w:val="20"/>
          <w14:ligatures w14:val="none"/>
        </w:rPr>
      </w:pPr>
    </w:p>
    <w:p w14:paraId="7165B107" w14:textId="77777777" w:rsidR="00423167" w:rsidRDefault="00423167" w:rsidP="00A16FA7">
      <w:pPr>
        <w:spacing w:after="0" w:line="240" w:lineRule="auto"/>
        <w:outlineLvl w:val="0"/>
        <w:rPr>
          <w:rFonts w:eastAsia="Times New Roman" w:cs="Arial"/>
          <w:b/>
          <w:bCs/>
          <w:kern w:val="0"/>
          <w:sz w:val="20"/>
          <w:szCs w:val="20"/>
          <w14:ligatures w14:val="none"/>
        </w:rPr>
      </w:pPr>
    </w:p>
    <w:p w14:paraId="2F127769" w14:textId="77777777" w:rsidR="00423167" w:rsidRDefault="00423167" w:rsidP="00A16FA7">
      <w:pPr>
        <w:spacing w:after="0" w:line="240" w:lineRule="auto"/>
        <w:outlineLvl w:val="0"/>
        <w:rPr>
          <w:rFonts w:eastAsia="Times New Roman" w:cs="Arial"/>
          <w:b/>
          <w:bCs/>
          <w:kern w:val="0"/>
          <w:sz w:val="20"/>
          <w:szCs w:val="20"/>
          <w14:ligatures w14:val="none"/>
        </w:rPr>
      </w:pPr>
    </w:p>
    <w:p w14:paraId="10F95D26" w14:textId="77777777" w:rsidR="00423167" w:rsidRDefault="00423167" w:rsidP="00A16FA7">
      <w:pPr>
        <w:spacing w:after="0" w:line="240" w:lineRule="auto"/>
        <w:outlineLvl w:val="0"/>
        <w:rPr>
          <w:rFonts w:eastAsia="Times New Roman" w:cs="Arial"/>
          <w:b/>
          <w:bCs/>
          <w:kern w:val="0"/>
          <w:sz w:val="20"/>
          <w:szCs w:val="20"/>
          <w14:ligatures w14:val="none"/>
        </w:rPr>
      </w:pPr>
    </w:p>
    <w:p w14:paraId="7B6E1AE1" w14:textId="77777777" w:rsidR="00423167" w:rsidRDefault="00423167" w:rsidP="00A16FA7">
      <w:pPr>
        <w:spacing w:after="0" w:line="240" w:lineRule="auto"/>
        <w:outlineLvl w:val="0"/>
        <w:rPr>
          <w:rFonts w:eastAsia="Times New Roman" w:cs="Arial"/>
          <w:b/>
          <w:bCs/>
          <w:kern w:val="0"/>
          <w:sz w:val="20"/>
          <w:szCs w:val="20"/>
          <w14:ligatures w14:val="none"/>
        </w:rPr>
      </w:pPr>
    </w:p>
    <w:p w14:paraId="002374E4" w14:textId="77777777" w:rsidR="00423167" w:rsidRDefault="00423167" w:rsidP="00A16FA7">
      <w:pPr>
        <w:spacing w:after="0" w:line="240" w:lineRule="auto"/>
        <w:outlineLvl w:val="0"/>
        <w:rPr>
          <w:rFonts w:eastAsia="Times New Roman" w:cs="Arial"/>
          <w:b/>
          <w:bCs/>
          <w:kern w:val="0"/>
          <w:sz w:val="20"/>
          <w:szCs w:val="20"/>
          <w14:ligatures w14:val="none"/>
        </w:rPr>
      </w:pPr>
    </w:p>
    <w:p w14:paraId="45EECC1A" w14:textId="77777777" w:rsidR="00423167" w:rsidRDefault="00423167" w:rsidP="00A16FA7">
      <w:pPr>
        <w:spacing w:after="0" w:line="240" w:lineRule="auto"/>
        <w:outlineLvl w:val="0"/>
        <w:rPr>
          <w:rFonts w:eastAsia="Times New Roman" w:cs="Arial"/>
          <w:b/>
          <w:bCs/>
          <w:kern w:val="0"/>
          <w:sz w:val="20"/>
          <w:szCs w:val="20"/>
          <w14:ligatures w14:val="none"/>
        </w:rPr>
      </w:pPr>
    </w:p>
    <w:p w14:paraId="5681871A" w14:textId="77777777" w:rsidR="00423167" w:rsidRDefault="00423167" w:rsidP="00A16FA7">
      <w:pPr>
        <w:spacing w:after="0" w:line="240" w:lineRule="auto"/>
        <w:outlineLvl w:val="0"/>
        <w:rPr>
          <w:rFonts w:eastAsia="Times New Roman" w:cs="Arial"/>
          <w:b/>
          <w:bCs/>
          <w:kern w:val="0"/>
          <w:sz w:val="20"/>
          <w:szCs w:val="20"/>
          <w14:ligatures w14:val="none"/>
        </w:rPr>
      </w:pPr>
    </w:p>
    <w:p w14:paraId="3565FBD8" w14:textId="77777777" w:rsidR="00423167" w:rsidRDefault="00423167" w:rsidP="00A16FA7">
      <w:pPr>
        <w:spacing w:after="0" w:line="240" w:lineRule="auto"/>
        <w:outlineLvl w:val="0"/>
        <w:rPr>
          <w:rFonts w:eastAsia="Times New Roman" w:cs="Arial"/>
          <w:b/>
          <w:bCs/>
          <w:kern w:val="0"/>
          <w:sz w:val="20"/>
          <w:szCs w:val="20"/>
          <w14:ligatures w14:val="none"/>
        </w:rPr>
      </w:pPr>
    </w:p>
    <w:p w14:paraId="2A2EF64A" w14:textId="77777777" w:rsidR="00423167" w:rsidRDefault="00423167" w:rsidP="00A16FA7">
      <w:pPr>
        <w:spacing w:after="0" w:line="240" w:lineRule="auto"/>
        <w:outlineLvl w:val="0"/>
        <w:rPr>
          <w:rFonts w:eastAsia="Times New Roman" w:cs="Arial"/>
          <w:b/>
          <w:bCs/>
          <w:kern w:val="0"/>
          <w:sz w:val="20"/>
          <w:szCs w:val="20"/>
          <w14:ligatures w14:val="none"/>
        </w:rPr>
      </w:pPr>
    </w:p>
    <w:p w14:paraId="54EC6165" w14:textId="77777777" w:rsidR="00423167" w:rsidRDefault="00423167" w:rsidP="00A16FA7">
      <w:pPr>
        <w:spacing w:after="0" w:line="240" w:lineRule="auto"/>
        <w:outlineLvl w:val="0"/>
        <w:rPr>
          <w:rFonts w:eastAsia="Times New Roman" w:cs="Arial"/>
          <w:b/>
          <w:bCs/>
          <w:kern w:val="0"/>
          <w:sz w:val="20"/>
          <w:szCs w:val="20"/>
          <w14:ligatures w14:val="none"/>
        </w:rPr>
      </w:pPr>
    </w:p>
    <w:p w14:paraId="2E500C67" w14:textId="77777777" w:rsidR="00423167" w:rsidRDefault="00423167" w:rsidP="00A16FA7">
      <w:pPr>
        <w:spacing w:after="0" w:line="240" w:lineRule="auto"/>
        <w:outlineLvl w:val="0"/>
        <w:rPr>
          <w:rFonts w:eastAsia="Times New Roman" w:cs="Arial"/>
          <w:b/>
          <w:bCs/>
          <w:kern w:val="0"/>
          <w:sz w:val="20"/>
          <w:szCs w:val="20"/>
          <w14:ligatures w14:val="none"/>
        </w:rPr>
      </w:pPr>
    </w:p>
    <w:p w14:paraId="10E8A6A7" w14:textId="77777777" w:rsidR="00423167" w:rsidRDefault="00423167" w:rsidP="00A16FA7">
      <w:pPr>
        <w:spacing w:after="0" w:line="240" w:lineRule="auto"/>
        <w:outlineLvl w:val="0"/>
        <w:rPr>
          <w:rFonts w:eastAsia="Times New Roman" w:cs="Arial"/>
          <w:b/>
          <w:bCs/>
          <w:kern w:val="0"/>
          <w:sz w:val="20"/>
          <w:szCs w:val="20"/>
          <w14:ligatures w14:val="none"/>
        </w:rPr>
      </w:pPr>
    </w:p>
    <w:p w14:paraId="748A05E3" w14:textId="77777777" w:rsidR="00423167" w:rsidRDefault="00423167" w:rsidP="00A16FA7">
      <w:pPr>
        <w:spacing w:after="0" w:line="240" w:lineRule="auto"/>
        <w:outlineLvl w:val="0"/>
        <w:rPr>
          <w:rFonts w:eastAsia="Times New Roman" w:cs="Arial"/>
          <w:b/>
          <w:bCs/>
          <w:kern w:val="0"/>
          <w:sz w:val="20"/>
          <w:szCs w:val="20"/>
          <w14:ligatures w14:val="none"/>
        </w:rPr>
      </w:pPr>
    </w:p>
    <w:p w14:paraId="14C56B2F" w14:textId="77777777" w:rsidR="00423167" w:rsidRDefault="00423167" w:rsidP="00A16FA7">
      <w:pPr>
        <w:spacing w:after="0" w:line="240" w:lineRule="auto"/>
        <w:outlineLvl w:val="0"/>
        <w:rPr>
          <w:rFonts w:eastAsia="Times New Roman" w:cs="Arial"/>
          <w:b/>
          <w:bCs/>
          <w:kern w:val="0"/>
          <w:sz w:val="20"/>
          <w:szCs w:val="20"/>
          <w14:ligatures w14:val="none"/>
        </w:rPr>
      </w:pPr>
    </w:p>
    <w:p w14:paraId="459E6395" w14:textId="77777777" w:rsidR="00423167" w:rsidRPr="00A16FA7" w:rsidRDefault="00423167" w:rsidP="00A16FA7">
      <w:pPr>
        <w:spacing w:after="0" w:line="240" w:lineRule="auto"/>
        <w:outlineLvl w:val="0"/>
        <w:rPr>
          <w:rFonts w:eastAsia="Times New Roman" w:cs="Arial"/>
          <w:b/>
          <w:bCs/>
          <w:kern w:val="0"/>
          <w:sz w:val="20"/>
          <w:szCs w:val="20"/>
          <w14:ligatures w14:val="none"/>
        </w:rPr>
      </w:pPr>
    </w:p>
    <w:sdt>
      <w:sdtPr>
        <w:rPr>
          <w:rFonts w:ascii="Arial" w:eastAsiaTheme="minorEastAsia" w:hAnsi="Arial" w:cstheme="minorBidi"/>
          <w:color w:val="auto"/>
          <w:kern w:val="2"/>
          <w:sz w:val="18"/>
          <w:szCs w:val="18"/>
          <w:lang w:val="en-GB"/>
          <w14:ligatures w14:val="standardContextual"/>
        </w:rPr>
        <w:id w:val="-1601569827"/>
        <w:docPartObj>
          <w:docPartGallery w:val="Table of Contents"/>
          <w:docPartUnique/>
        </w:docPartObj>
      </w:sdtPr>
      <w:sdtEndPr>
        <w:rPr>
          <w:b/>
        </w:rPr>
      </w:sdtEndPr>
      <w:sdtContent>
        <w:p w14:paraId="352F6FE1" w14:textId="6B37A1BE" w:rsidR="006925C1" w:rsidRPr="00AE4821" w:rsidRDefault="006925C1">
          <w:pPr>
            <w:pStyle w:val="TOCHeading"/>
            <w:rPr>
              <w:color w:val="E97132" w:themeColor="accent2"/>
            </w:rPr>
          </w:pPr>
          <w:r w:rsidRPr="00AE4821">
            <w:rPr>
              <w:color w:val="E97132" w:themeColor="accent2"/>
            </w:rPr>
            <w:t>Table of Contents</w:t>
          </w:r>
        </w:p>
        <w:p w14:paraId="76488672" w14:textId="1613BB6D" w:rsidR="00B7182A" w:rsidRDefault="006925C1">
          <w:pPr>
            <w:pStyle w:val="TOC1"/>
            <w:tabs>
              <w:tab w:val="left" w:pos="480"/>
              <w:tab w:val="right" w:leader="dot" w:pos="9016"/>
            </w:tabs>
            <w:rPr>
              <w:rFonts w:asciiTheme="minorHAnsi" w:eastAsiaTheme="minorEastAsia" w:hAnsiTheme="minorHAnsi"/>
              <w:noProof/>
              <w:sz w:val="24"/>
              <w:szCs w:val="24"/>
              <w:lang w:eastAsia="en-GB"/>
            </w:rPr>
          </w:pPr>
          <w:r>
            <w:fldChar w:fldCharType="begin"/>
          </w:r>
          <w:r>
            <w:instrText xml:space="preserve"> TOC \o "1-3" \h \z \u </w:instrText>
          </w:r>
          <w:r>
            <w:fldChar w:fldCharType="separate"/>
          </w:r>
          <w:hyperlink w:anchor="_Toc170834125" w:history="1">
            <w:r w:rsidR="00B7182A" w:rsidRPr="00F66927">
              <w:rPr>
                <w:rStyle w:val="Hyperlink"/>
                <w:rFonts w:eastAsia="Times New Roman"/>
                <w:noProof/>
              </w:rPr>
              <w:t>1.</w:t>
            </w:r>
            <w:r w:rsidR="00B7182A">
              <w:rPr>
                <w:rFonts w:asciiTheme="minorHAnsi" w:eastAsiaTheme="minorEastAsia" w:hAnsiTheme="minorHAnsi"/>
                <w:noProof/>
                <w:sz w:val="24"/>
                <w:szCs w:val="24"/>
                <w:lang w:eastAsia="en-GB"/>
              </w:rPr>
              <w:tab/>
            </w:r>
            <w:r w:rsidR="00B7182A" w:rsidRPr="00F66927">
              <w:rPr>
                <w:rStyle w:val="Hyperlink"/>
                <w:rFonts w:eastAsia="Times New Roman"/>
                <w:noProof/>
              </w:rPr>
              <w:t>Purpose</w:t>
            </w:r>
            <w:r w:rsidR="00B7182A">
              <w:rPr>
                <w:noProof/>
                <w:webHidden/>
              </w:rPr>
              <w:tab/>
            </w:r>
            <w:r w:rsidR="00B7182A">
              <w:rPr>
                <w:noProof/>
                <w:webHidden/>
              </w:rPr>
              <w:fldChar w:fldCharType="begin"/>
            </w:r>
            <w:r w:rsidR="00B7182A">
              <w:rPr>
                <w:noProof/>
                <w:webHidden/>
              </w:rPr>
              <w:instrText xml:space="preserve"> PAGEREF _Toc170834125 \h </w:instrText>
            </w:r>
            <w:r w:rsidR="00B7182A">
              <w:rPr>
                <w:noProof/>
                <w:webHidden/>
              </w:rPr>
            </w:r>
            <w:r w:rsidR="00B7182A">
              <w:rPr>
                <w:noProof/>
                <w:webHidden/>
              </w:rPr>
              <w:fldChar w:fldCharType="separate"/>
            </w:r>
            <w:r w:rsidR="00B7182A">
              <w:rPr>
                <w:noProof/>
                <w:webHidden/>
              </w:rPr>
              <w:t>3</w:t>
            </w:r>
            <w:r w:rsidR="00B7182A">
              <w:rPr>
                <w:noProof/>
                <w:webHidden/>
              </w:rPr>
              <w:fldChar w:fldCharType="end"/>
            </w:r>
          </w:hyperlink>
        </w:p>
        <w:p w14:paraId="575AB082" w14:textId="18FD894D" w:rsidR="00B7182A" w:rsidRDefault="00B7182A">
          <w:pPr>
            <w:pStyle w:val="TOC1"/>
            <w:tabs>
              <w:tab w:val="left" w:pos="480"/>
              <w:tab w:val="right" w:leader="dot" w:pos="9016"/>
            </w:tabs>
            <w:rPr>
              <w:rFonts w:asciiTheme="minorHAnsi" w:eastAsiaTheme="minorEastAsia" w:hAnsiTheme="minorHAnsi"/>
              <w:noProof/>
              <w:sz w:val="24"/>
              <w:szCs w:val="24"/>
              <w:lang w:eastAsia="en-GB"/>
            </w:rPr>
          </w:pPr>
          <w:hyperlink w:anchor="_Toc170834126" w:history="1">
            <w:r w:rsidRPr="00F66927">
              <w:rPr>
                <w:rStyle w:val="Hyperlink"/>
                <w:noProof/>
              </w:rPr>
              <w:t>2.</w:t>
            </w:r>
            <w:r>
              <w:rPr>
                <w:rFonts w:asciiTheme="minorHAnsi" w:eastAsiaTheme="minorEastAsia" w:hAnsiTheme="minorHAnsi"/>
                <w:noProof/>
                <w:sz w:val="24"/>
                <w:szCs w:val="24"/>
                <w:lang w:eastAsia="en-GB"/>
              </w:rPr>
              <w:tab/>
            </w:r>
            <w:r w:rsidRPr="00F66927">
              <w:rPr>
                <w:rStyle w:val="Hyperlink"/>
                <w:noProof/>
              </w:rPr>
              <w:t>Scope</w:t>
            </w:r>
            <w:r>
              <w:rPr>
                <w:noProof/>
                <w:webHidden/>
              </w:rPr>
              <w:tab/>
            </w:r>
            <w:r>
              <w:rPr>
                <w:noProof/>
                <w:webHidden/>
              </w:rPr>
              <w:fldChar w:fldCharType="begin"/>
            </w:r>
            <w:r>
              <w:rPr>
                <w:noProof/>
                <w:webHidden/>
              </w:rPr>
              <w:instrText xml:space="preserve"> PAGEREF _Toc170834126 \h </w:instrText>
            </w:r>
            <w:r>
              <w:rPr>
                <w:noProof/>
                <w:webHidden/>
              </w:rPr>
            </w:r>
            <w:r>
              <w:rPr>
                <w:noProof/>
                <w:webHidden/>
              </w:rPr>
              <w:fldChar w:fldCharType="separate"/>
            </w:r>
            <w:r>
              <w:rPr>
                <w:noProof/>
                <w:webHidden/>
              </w:rPr>
              <w:t>3</w:t>
            </w:r>
            <w:r>
              <w:rPr>
                <w:noProof/>
                <w:webHidden/>
              </w:rPr>
              <w:fldChar w:fldCharType="end"/>
            </w:r>
          </w:hyperlink>
        </w:p>
        <w:p w14:paraId="4D32570C" w14:textId="5E9863A0" w:rsidR="00B7182A" w:rsidRDefault="00B7182A">
          <w:pPr>
            <w:pStyle w:val="TOC1"/>
            <w:tabs>
              <w:tab w:val="left" w:pos="480"/>
              <w:tab w:val="right" w:leader="dot" w:pos="9016"/>
            </w:tabs>
            <w:rPr>
              <w:rFonts w:asciiTheme="minorHAnsi" w:eastAsiaTheme="minorEastAsia" w:hAnsiTheme="minorHAnsi"/>
              <w:noProof/>
              <w:sz w:val="24"/>
              <w:szCs w:val="24"/>
              <w:lang w:eastAsia="en-GB"/>
            </w:rPr>
          </w:pPr>
          <w:hyperlink w:anchor="_Toc170834127" w:history="1">
            <w:r w:rsidRPr="00F66927">
              <w:rPr>
                <w:rStyle w:val="Hyperlink"/>
                <w:rFonts w:eastAsia="Times New Roman"/>
                <w:noProof/>
              </w:rPr>
              <w:t>3.</w:t>
            </w:r>
            <w:r>
              <w:rPr>
                <w:rFonts w:asciiTheme="minorHAnsi" w:eastAsiaTheme="minorEastAsia" w:hAnsiTheme="minorHAnsi"/>
                <w:noProof/>
                <w:sz w:val="24"/>
                <w:szCs w:val="24"/>
                <w:lang w:eastAsia="en-GB"/>
              </w:rPr>
              <w:tab/>
            </w:r>
            <w:r w:rsidRPr="00F66927">
              <w:rPr>
                <w:rStyle w:val="Hyperlink"/>
                <w:rFonts w:eastAsia="Times New Roman"/>
                <w:noProof/>
              </w:rPr>
              <w:t>Requirements</w:t>
            </w:r>
            <w:r>
              <w:rPr>
                <w:noProof/>
                <w:webHidden/>
              </w:rPr>
              <w:tab/>
            </w:r>
            <w:r>
              <w:rPr>
                <w:noProof/>
                <w:webHidden/>
              </w:rPr>
              <w:fldChar w:fldCharType="begin"/>
            </w:r>
            <w:r>
              <w:rPr>
                <w:noProof/>
                <w:webHidden/>
              </w:rPr>
              <w:instrText xml:space="preserve"> PAGEREF _Toc170834127 \h </w:instrText>
            </w:r>
            <w:r>
              <w:rPr>
                <w:noProof/>
                <w:webHidden/>
              </w:rPr>
            </w:r>
            <w:r>
              <w:rPr>
                <w:noProof/>
                <w:webHidden/>
              </w:rPr>
              <w:fldChar w:fldCharType="separate"/>
            </w:r>
            <w:r>
              <w:rPr>
                <w:noProof/>
                <w:webHidden/>
              </w:rPr>
              <w:t>3</w:t>
            </w:r>
            <w:r>
              <w:rPr>
                <w:noProof/>
                <w:webHidden/>
              </w:rPr>
              <w:fldChar w:fldCharType="end"/>
            </w:r>
          </w:hyperlink>
        </w:p>
        <w:p w14:paraId="1F424FD0" w14:textId="714A7006" w:rsidR="00B7182A" w:rsidRDefault="00B7182A">
          <w:pPr>
            <w:pStyle w:val="TOC1"/>
            <w:tabs>
              <w:tab w:val="left" w:pos="480"/>
              <w:tab w:val="right" w:leader="dot" w:pos="9016"/>
            </w:tabs>
            <w:rPr>
              <w:rFonts w:asciiTheme="minorHAnsi" w:eastAsiaTheme="minorEastAsia" w:hAnsiTheme="minorHAnsi"/>
              <w:noProof/>
              <w:sz w:val="24"/>
              <w:szCs w:val="24"/>
              <w:lang w:eastAsia="en-GB"/>
            </w:rPr>
          </w:pPr>
          <w:hyperlink w:anchor="_Toc170834128" w:history="1">
            <w:r w:rsidRPr="00F66927">
              <w:rPr>
                <w:rStyle w:val="Hyperlink"/>
                <w:noProof/>
              </w:rPr>
              <w:t>4.</w:t>
            </w:r>
            <w:r>
              <w:rPr>
                <w:rFonts w:asciiTheme="minorHAnsi" w:eastAsiaTheme="minorEastAsia" w:hAnsiTheme="minorHAnsi"/>
                <w:noProof/>
                <w:sz w:val="24"/>
                <w:szCs w:val="24"/>
                <w:lang w:eastAsia="en-GB"/>
              </w:rPr>
              <w:tab/>
            </w:r>
            <w:r w:rsidRPr="00F66927">
              <w:rPr>
                <w:rStyle w:val="Hyperlink"/>
                <w:noProof/>
              </w:rPr>
              <w:t>Active and Reactive Monitoring</w:t>
            </w:r>
            <w:r>
              <w:rPr>
                <w:noProof/>
                <w:webHidden/>
              </w:rPr>
              <w:tab/>
            </w:r>
            <w:r>
              <w:rPr>
                <w:noProof/>
                <w:webHidden/>
              </w:rPr>
              <w:fldChar w:fldCharType="begin"/>
            </w:r>
            <w:r>
              <w:rPr>
                <w:noProof/>
                <w:webHidden/>
              </w:rPr>
              <w:instrText xml:space="preserve"> PAGEREF _Toc170834128 \h </w:instrText>
            </w:r>
            <w:r>
              <w:rPr>
                <w:noProof/>
                <w:webHidden/>
              </w:rPr>
            </w:r>
            <w:r>
              <w:rPr>
                <w:noProof/>
                <w:webHidden/>
              </w:rPr>
              <w:fldChar w:fldCharType="separate"/>
            </w:r>
            <w:r>
              <w:rPr>
                <w:noProof/>
                <w:webHidden/>
              </w:rPr>
              <w:t>3</w:t>
            </w:r>
            <w:r>
              <w:rPr>
                <w:noProof/>
                <w:webHidden/>
              </w:rPr>
              <w:fldChar w:fldCharType="end"/>
            </w:r>
          </w:hyperlink>
        </w:p>
        <w:p w14:paraId="4DFC99FB" w14:textId="3E8A799A" w:rsidR="00B7182A" w:rsidRDefault="00B7182A">
          <w:pPr>
            <w:pStyle w:val="TOC1"/>
            <w:tabs>
              <w:tab w:val="left" w:pos="480"/>
              <w:tab w:val="right" w:leader="dot" w:pos="9016"/>
            </w:tabs>
            <w:rPr>
              <w:rFonts w:asciiTheme="minorHAnsi" w:eastAsiaTheme="minorEastAsia" w:hAnsiTheme="minorHAnsi"/>
              <w:noProof/>
              <w:sz w:val="24"/>
              <w:szCs w:val="24"/>
              <w:lang w:eastAsia="en-GB"/>
            </w:rPr>
          </w:pPr>
          <w:hyperlink w:anchor="_Toc170834129" w:history="1">
            <w:r w:rsidRPr="00F66927">
              <w:rPr>
                <w:rStyle w:val="Hyperlink"/>
                <w:noProof/>
              </w:rPr>
              <w:t>5.</w:t>
            </w:r>
            <w:r>
              <w:rPr>
                <w:rFonts w:asciiTheme="minorHAnsi" w:eastAsiaTheme="minorEastAsia" w:hAnsiTheme="minorHAnsi"/>
                <w:noProof/>
                <w:sz w:val="24"/>
                <w:szCs w:val="24"/>
                <w:lang w:eastAsia="en-GB"/>
              </w:rPr>
              <w:tab/>
            </w:r>
            <w:r w:rsidRPr="00F66927">
              <w:rPr>
                <w:rStyle w:val="Hyperlink"/>
                <w:noProof/>
              </w:rPr>
              <w:t>Key Information Security Performance Measures</w:t>
            </w:r>
            <w:r>
              <w:rPr>
                <w:noProof/>
                <w:webHidden/>
              </w:rPr>
              <w:tab/>
            </w:r>
            <w:r>
              <w:rPr>
                <w:noProof/>
                <w:webHidden/>
              </w:rPr>
              <w:fldChar w:fldCharType="begin"/>
            </w:r>
            <w:r>
              <w:rPr>
                <w:noProof/>
                <w:webHidden/>
              </w:rPr>
              <w:instrText xml:space="preserve"> PAGEREF _Toc170834129 \h </w:instrText>
            </w:r>
            <w:r>
              <w:rPr>
                <w:noProof/>
                <w:webHidden/>
              </w:rPr>
            </w:r>
            <w:r>
              <w:rPr>
                <w:noProof/>
                <w:webHidden/>
              </w:rPr>
              <w:fldChar w:fldCharType="separate"/>
            </w:r>
            <w:r>
              <w:rPr>
                <w:noProof/>
                <w:webHidden/>
              </w:rPr>
              <w:t>3</w:t>
            </w:r>
            <w:r>
              <w:rPr>
                <w:noProof/>
                <w:webHidden/>
              </w:rPr>
              <w:fldChar w:fldCharType="end"/>
            </w:r>
          </w:hyperlink>
        </w:p>
        <w:p w14:paraId="6EAC0D98" w14:textId="123088B1" w:rsidR="00B7182A" w:rsidRDefault="00B7182A">
          <w:pPr>
            <w:pStyle w:val="TOC2"/>
            <w:tabs>
              <w:tab w:val="right" w:leader="dot" w:pos="9016"/>
            </w:tabs>
            <w:rPr>
              <w:rFonts w:asciiTheme="minorHAnsi" w:eastAsiaTheme="minorEastAsia" w:hAnsiTheme="minorHAnsi"/>
              <w:noProof/>
              <w:sz w:val="24"/>
              <w:szCs w:val="24"/>
              <w:lang w:eastAsia="en-GB"/>
            </w:rPr>
          </w:pPr>
          <w:hyperlink w:anchor="_Toc170834130" w:history="1">
            <w:r w:rsidRPr="00F66927">
              <w:rPr>
                <w:rStyle w:val="Hyperlink"/>
                <w:noProof/>
              </w:rPr>
              <w:t>5.2 Monthly Key Performance Indicators</w:t>
            </w:r>
            <w:r>
              <w:rPr>
                <w:noProof/>
                <w:webHidden/>
              </w:rPr>
              <w:tab/>
            </w:r>
            <w:r>
              <w:rPr>
                <w:noProof/>
                <w:webHidden/>
              </w:rPr>
              <w:fldChar w:fldCharType="begin"/>
            </w:r>
            <w:r>
              <w:rPr>
                <w:noProof/>
                <w:webHidden/>
              </w:rPr>
              <w:instrText xml:space="preserve"> PAGEREF _Toc170834130 \h </w:instrText>
            </w:r>
            <w:r>
              <w:rPr>
                <w:noProof/>
                <w:webHidden/>
              </w:rPr>
            </w:r>
            <w:r>
              <w:rPr>
                <w:noProof/>
                <w:webHidden/>
              </w:rPr>
              <w:fldChar w:fldCharType="separate"/>
            </w:r>
            <w:r>
              <w:rPr>
                <w:noProof/>
                <w:webHidden/>
              </w:rPr>
              <w:t>4</w:t>
            </w:r>
            <w:r>
              <w:rPr>
                <w:noProof/>
                <w:webHidden/>
              </w:rPr>
              <w:fldChar w:fldCharType="end"/>
            </w:r>
          </w:hyperlink>
        </w:p>
        <w:p w14:paraId="59927122" w14:textId="6921CB26" w:rsidR="00B7182A" w:rsidRDefault="00B7182A">
          <w:pPr>
            <w:pStyle w:val="TOC2"/>
            <w:tabs>
              <w:tab w:val="right" w:leader="dot" w:pos="9016"/>
            </w:tabs>
            <w:rPr>
              <w:rFonts w:asciiTheme="minorHAnsi" w:eastAsiaTheme="minorEastAsia" w:hAnsiTheme="minorHAnsi"/>
              <w:noProof/>
              <w:sz w:val="24"/>
              <w:szCs w:val="24"/>
              <w:lang w:eastAsia="en-GB"/>
            </w:rPr>
          </w:pPr>
          <w:hyperlink w:anchor="_Toc170834131" w:history="1">
            <w:r w:rsidRPr="00F66927">
              <w:rPr>
                <w:rStyle w:val="Hyperlink"/>
                <w:noProof/>
              </w:rPr>
              <w:t>5.3 Quarterly Key Performance Indicators</w:t>
            </w:r>
            <w:r>
              <w:rPr>
                <w:noProof/>
                <w:webHidden/>
              </w:rPr>
              <w:tab/>
            </w:r>
            <w:r>
              <w:rPr>
                <w:noProof/>
                <w:webHidden/>
              </w:rPr>
              <w:fldChar w:fldCharType="begin"/>
            </w:r>
            <w:r>
              <w:rPr>
                <w:noProof/>
                <w:webHidden/>
              </w:rPr>
              <w:instrText xml:space="preserve"> PAGEREF _Toc170834131 \h </w:instrText>
            </w:r>
            <w:r>
              <w:rPr>
                <w:noProof/>
                <w:webHidden/>
              </w:rPr>
            </w:r>
            <w:r>
              <w:rPr>
                <w:noProof/>
                <w:webHidden/>
              </w:rPr>
              <w:fldChar w:fldCharType="separate"/>
            </w:r>
            <w:r>
              <w:rPr>
                <w:noProof/>
                <w:webHidden/>
              </w:rPr>
              <w:t>5</w:t>
            </w:r>
            <w:r>
              <w:rPr>
                <w:noProof/>
                <w:webHidden/>
              </w:rPr>
              <w:fldChar w:fldCharType="end"/>
            </w:r>
          </w:hyperlink>
        </w:p>
        <w:p w14:paraId="620B1B5D" w14:textId="72ADD9F9" w:rsidR="00B7182A" w:rsidRDefault="00B7182A">
          <w:pPr>
            <w:pStyle w:val="TOC1"/>
            <w:tabs>
              <w:tab w:val="left" w:pos="480"/>
              <w:tab w:val="right" w:leader="dot" w:pos="9016"/>
            </w:tabs>
            <w:rPr>
              <w:rFonts w:asciiTheme="minorHAnsi" w:eastAsiaTheme="minorEastAsia" w:hAnsiTheme="minorHAnsi"/>
              <w:noProof/>
              <w:sz w:val="24"/>
              <w:szCs w:val="24"/>
              <w:lang w:eastAsia="en-GB"/>
            </w:rPr>
          </w:pPr>
          <w:hyperlink w:anchor="_Toc170834132" w:history="1">
            <w:r w:rsidRPr="00F66927">
              <w:rPr>
                <w:rStyle w:val="Hyperlink"/>
                <w:noProof/>
              </w:rPr>
              <w:t>6.</w:t>
            </w:r>
            <w:r>
              <w:rPr>
                <w:rFonts w:asciiTheme="minorHAnsi" w:eastAsiaTheme="minorEastAsia" w:hAnsiTheme="minorHAnsi"/>
                <w:noProof/>
                <w:sz w:val="24"/>
                <w:szCs w:val="24"/>
                <w:lang w:eastAsia="en-GB"/>
              </w:rPr>
              <w:tab/>
            </w:r>
            <w:r w:rsidRPr="00F66927">
              <w:rPr>
                <w:rStyle w:val="Hyperlink"/>
                <w:noProof/>
              </w:rPr>
              <w:t>Information Security Analysis</w:t>
            </w:r>
            <w:r>
              <w:rPr>
                <w:noProof/>
                <w:webHidden/>
              </w:rPr>
              <w:tab/>
            </w:r>
            <w:r>
              <w:rPr>
                <w:noProof/>
                <w:webHidden/>
              </w:rPr>
              <w:fldChar w:fldCharType="begin"/>
            </w:r>
            <w:r>
              <w:rPr>
                <w:noProof/>
                <w:webHidden/>
              </w:rPr>
              <w:instrText xml:space="preserve"> PAGEREF _Toc170834132 \h </w:instrText>
            </w:r>
            <w:r>
              <w:rPr>
                <w:noProof/>
                <w:webHidden/>
              </w:rPr>
            </w:r>
            <w:r>
              <w:rPr>
                <w:noProof/>
                <w:webHidden/>
              </w:rPr>
              <w:fldChar w:fldCharType="separate"/>
            </w:r>
            <w:r>
              <w:rPr>
                <w:noProof/>
                <w:webHidden/>
              </w:rPr>
              <w:t>6</w:t>
            </w:r>
            <w:r>
              <w:rPr>
                <w:noProof/>
                <w:webHidden/>
              </w:rPr>
              <w:fldChar w:fldCharType="end"/>
            </w:r>
          </w:hyperlink>
        </w:p>
        <w:p w14:paraId="5F259BD8" w14:textId="549C411F" w:rsidR="00B7182A" w:rsidRDefault="00B7182A">
          <w:pPr>
            <w:pStyle w:val="TOC1"/>
            <w:tabs>
              <w:tab w:val="left" w:pos="480"/>
              <w:tab w:val="right" w:leader="dot" w:pos="9016"/>
            </w:tabs>
            <w:rPr>
              <w:rFonts w:asciiTheme="minorHAnsi" w:eastAsiaTheme="minorEastAsia" w:hAnsiTheme="minorHAnsi"/>
              <w:noProof/>
              <w:sz w:val="24"/>
              <w:szCs w:val="24"/>
              <w:lang w:eastAsia="en-GB"/>
            </w:rPr>
          </w:pPr>
          <w:hyperlink w:anchor="_Toc170834133" w:history="1">
            <w:r w:rsidRPr="00F66927">
              <w:rPr>
                <w:rStyle w:val="Hyperlink"/>
                <w:noProof/>
              </w:rPr>
              <w:t>7.</w:t>
            </w:r>
            <w:r>
              <w:rPr>
                <w:rFonts w:asciiTheme="minorHAnsi" w:eastAsiaTheme="minorEastAsia" w:hAnsiTheme="minorHAnsi"/>
                <w:noProof/>
                <w:sz w:val="24"/>
                <w:szCs w:val="24"/>
                <w:lang w:eastAsia="en-GB"/>
              </w:rPr>
              <w:tab/>
            </w:r>
            <w:r w:rsidRPr="00F66927">
              <w:rPr>
                <w:rStyle w:val="Hyperlink"/>
                <w:noProof/>
              </w:rPr>
              <w:t>Recording data and results</w:t>
            </w:r>
            <w:r>
              <w:rPr>
                <w:noProof/>
                <w:webHidden/>
              </w:rPr>
              <w:tab/>
            </w:r>
            <w:r>
              <w:rPr>
                <w:noProof/>
                <w:webHidden/>
              </w:rPr>
              <w:fldChar w:fldCharType="begin"/>
            </w:r>
            <w:r>
              <w:rPr>
                <w:noProof/>
                <w:webHidden/>
              </w:rPr>
              <w:instrText xml:space="preserve"> PAGEREF _Toc170834133 \h </w:instrText>
            </w:r>
            <w:r>
              <w:rPr>
                <w:noProof/>
                <w:webHidden/>
              </w:rPr>
            </w:r>
            <w:r>
              <w:rPr>
                <w:noProof/>
                <w:webHidden/>
              </w:rPr>
              <w:fldChar w:fldCharType="separate"/>
            </w:r>
            <w:r>
              <w:rPr>
                <w:noProof/>
                <w:webHidden/>
              </w:rPr>
              <w:t>6</w:t>
            </w:r>
            <w:r>
              <w:rPr>
                <w:noProof/>
                <w:webHidden/>
              </w:rPr>
              <w:fldChar w:fldCharType="end"/>
            </w:r>
          </w:hyperlink>
        </w:p>
        <w:p w14:paraId="40D89E3C" w14:textId="3C302EB2" w:rsidR="00B7182A" w:rsidRDefault="00B7182A">
          <w:pPr>
            <w:pStyle w:val="TOC1"/>
            <w:tabs>
              <w:tab w:val="left" w:pos="480"/>
              <w:tab w:val="right" w:leader="dot" w:pos="9016"/>
            </w:tabs>
            <w:rPr>
              <w:rFonts w:asciiTheme="minorHAnsi" w:eastAsiaTheme="minorEastAsia" w:hAnsiTheme="minorHAnsi"/>
              <w:noProof/>
              <w:sz w:val="24"/>
              <w:szCs w:val="24"/>
              <w:lang w:eastAsia="en-GB"/>
            </w:rPr>
          </w:pPr>
          <w:hyperlink w:anchor="_Toc170834134" w:history="1">
            <w:r w:rsidRPr="00F66927">
              <w:rPr>
                <w:rStyle w:val="Hyperlink"/>
                <w:noProof/>
              </w:rPr>
              <w:t>8.</w:t>
            </w:r>
            <w:r>
              <w:rPr>
                <w:rFonts w:asciiTheme="minorHAnsi" w:eastAsiaTheme="minorEastAsia" w:hAnsiTheme="minorHAnsi"/>
                <w:noProof/>
                <w:sz w:val="24"/>
                <w:szCs w:val="24"/>
                <w:lang w:eastAsia="en-GB"/>
              </w:rPr>
              <w:tab/>
            </w:r>
            <w:r w:rsidRPr="00F66927">
              <w:rPr>
                <w:rStyle w:val="Hyperlink"/>
                <w:noProof/>
              </w:rPr>
              <w:t>Related Documentation</w:t>
            </w:r>
            <w:r>
              <w:rPr>
                <w:noProof/>
                <w:webHidden/>
              </w:rPr>
              <w:tab/>
            </w:r>
            <w:r>
              <w:rPr>
                <w:noProof/>
                <w:webHidden/>
              </w:rPr>
              <w:fldChar w:fldCharType="begin"/>
            </w:r>
            <w:r>
              <w:rPr>
                <w:noProof/>
                <w:webHidden/>
              </w:rPr>
              <w:instrText xml:space="preserve"> PAGEREF _Toc170834134 \h </w:instrText>
            </w:r>
            <w:r>
              <w:rPr>
                <w:noProof/>
                <w:webHidden/>
              </w:rPr>
            </w:r>
            <w:r>
              <w:rPr>
                <w:noProof/>
                <w:webHidden/>
              </w:rPr>
              <w:fldChar w:fldCharType="separate"/>
            </w:r>
            <w:r>
              <w:rPr>
                <w:noProof/>
                <w:webHidden/>
              </w:rPr>
              <w:t>6</w:t>
            </w:r>
            <w:r>
              <w:rPr>
                <w:noProof/>
                <w:webHidden/>
              </w:rPr>
              <w:fldChar w:fldCharType="end"/>
            </w:r>
          </w:hyperlink>
        </w:p>
        <w:p w14:paraId="513B4BCC" w14:textId="216B0B26" w:rsidR="00B7182A" w:rsidRDefault="00B7182A">
          <w:pPr>
            <w:pStyle w:val="TOC1"/>
            <w:tabs>
              <w:tab w:val="left" w:pos="480"/>
              <w:tab w:val="right" w:leader="dot" w:pos="9016"/>
            </w:tabs>
            <w:rPr>
              <w:rFonts w:asciiTheme="minorHAnsi" w:eastAsiaTheme="minorEastAsia" w:hAnsiTheme="minorHAnsi"/>
              <w:noProof/>
              <w:sz w:val="24"/>
              <w:szCs w:val="24"/>
              <w:lang w:eastAsia="en-GB"/>
            </w:rPr>
          </w:pPr>
          <w:hyperlink w:anchor="_Toc170834135" w:history="1">
            <w:r w:rsidRPr="00F66927">
              <w:rPr>
                <w:rStyle w:val="Hyperlink"/>
                <w:noProof/>
              </w:rPr>
              <w:t>9.</w:t>
            </w:r>
            <w:r>
              <w:rPr>
                <w:rFonts w:asciiTheme="minorHAnsi" w:eastAsiaTheme="minorEastAsia" w:hAnsiTheme="minorHAnsi"/>
                <w:noProof/>
                <w:sz w:val="24"/>
                <w:szCs w:val="24"/>
                <w:lang w:eastAsia="en-GB"/>
              </w:rPr>
              <w:tab/>
            </w:r>
            <w:r w:rsidRPr="00F66927">
              <w:rPr>
                <w:rStyle w:val="Hyperlink"/>
                <w:noProof/>
              </w:rPr>
              <w:t>Key Performance Data</w:t>
            </w:r>
            <w:r>
              <w:rPr>
                <w:noProof/>
                <w:webHidden/>
              </w:rPr>
              <w:tab/>
            </w:r>
            <w:r>
              <w:rPr>
                <w:noProof/>
                <w:webHidden/>
              </w:rPr>
              <w:fldChar w:fldCharType="begin"/>
            </w:r>
            <w:r>
              <w:rPr>
                <w:noProof/>
                <w:webHidden/>
              </w:rPr>
              <w:instrText xml:space="preserve"> PAGEREF _Toc170834135 \h </w:instrText>
            </w:r>
            <w:r>
              <w:rPr>
                <w:noProof/>
                <w:webHidden/>
              </w:rPr>
            </w:r>
            <w:r>
              <w:rPr>
                <w:noProof/>
                <w:webHidden/>
              </w:rPr>
              <w:fldChar w:fldCharType="separate"/>
            </w:r>
            <w:r>
              <w:rPr>
                <w:noProof/>
                <w:webHidden/>
              </w:rPr>
              <w:t>6</w:t>
            </w:r>
            <w:r>
              <w:rPr>
                <w:noProof/>
                <w:webHidden/>
              </w:rPr>
              <w:fldChar w:fldCharType="end"/>
            </w:r>
          </w:hyperlink>
        </w:p>
        <w:p w14:paraId="6AD7AF71" w14:textId="2E751449" w:rsidR="00B7182A" w:rsidRDefault="00B7182A">
          <w:pPr>
            <w:pStyle w:val="TOC1"/>
            <w:tabs>
              <w:tab w:val="left" w:pos="720"/>
              <w:tab w:val="right" w:leader="dot" w:pos="9016"/>
            </w:tabs>
            <w:rPr>
              <w:rFonts w:asciiTheme="minorHAnsi" w:eastAsiaTheme="minorEastAsia" w:hAnsiTheme="minorHAnsi"/>
              <w:noProof/>
              <w:sz w:val="24"/>
              <w:szCs w:val="24"/>
              <w:lang w:eastAsia="en-GB"/>
            </w:rPr>
          </w:pPr>
          <w:hyperlink w:anchor="_Toc170834136" w:history="1">
            <w:r w:rsidRPr="00F66927">
              <w:rPr>
                <w:rStyle w:val="Hyperlink"/>
                <w:noProof/>
              </w:rPr>
              <w:t>10.</w:t>
            </w:r>
            <w:r>
              <w:rPr>
                <w:rFonts w:asciiTheme="minorHAnsi" w:eastAsiaTheme="minorEastAsia" w:hAnsiTheme="minorHAnsi"/>
                <w:noProof/>
                <w:sz w:val="24"/>
                <w:szCs w:val="24"/>
                <w:lang w:eastAsia="en-GB"/>
              </w:rPr>
              <w:tab/>
            </w:r>
            <w:r w:rsidRPr="00F66927">
              <w:rPr>
                <w:rStyle w:val="Hyperlink"/>
                <w:noProof/>
              </w:rPr>
              <w:t>Legal &amp; Other Requirements</w:t>
            </w:r>
            <w:r>
              <w:rPr>
                <w:noProof/>
                <w:webHidden/>
              </w:rPr>
              <w:tab/>
            </w:r>
            <w:r>
              <w:rPr>
                <w:noProof/>
                <w:webHidden/>
              </w:rPr>
              <w:fldChar w:fldCharType="begin"/>
            </w:r>
            <w:r>
              <w:rPr>
                <w:noProof/>
                <w:webHidden/>
              </w:rPr>
              <w:instrText xml:space="preserve"> PAGEREF _Toc170834136 \h </w:instrText>
            </w:r>
            <w:r>
              <w:rPr>
                <w:noProof/>
                <w:webHidden/>
              </w:rPr>
            </w:r>
            <w:r>
              <w:rPr>
                <w:noProof/>
                <w:webHidden/>
              </w:rPr>
              <w:fldChar w:fldCharType="separate"/>
            </w:r>
            <w:r>
              <w:rPr>
                <w:noProof/>
                <w:webHidden/>
              </w:rPr>
              <w:t>6</w:t>
            </w:r>
            <w:r>
              <w:rPr>
                <w:noProof/>
                <w:webHidden/>
              </w:rPr>
              <w:fldChar w:fldCharType="end"/>
            </w:r>
          </w:hyperlink>
        </w:p>
        <w:p w14:paraId="6F727630" w14:textId="7208086E" w:rsidR="00B7182A" w:rsidRDefault="00B7182A">
          <w:pPr>
            <w:pStyle w:val="TOC1"/>
            <w:tabs>
              <w:tab w:val="left" w:pos="480"/>
              <w:tab w:val="right" w:leader="dot" w:pos="9016"/>
            </w:tabs>
            <w:rPr>
              <w:rFonts w:asciiTheme="minorHAnsi" w:eastAsiaTheme="minorEastAsia" w:hAnsiTheme="minorHAnsi"/>
              <w:noProof/>
              <w:sz w:val="24"/>
              <w:szCs w:val="24"/>
              <w:lang w:eastAsia="en-GB"/>
            </w:rPr>
          </w:pPr>
          <w:hyperlink w:anchor="_Toc170834137" w:history="1">
            <w:r w:rsidRPr="00F66927">
              <w:rPr>
                <w:rStyle w:val="Hyperlink"/>
                <w:noProof/>
              </w:rPr>
              <w:t>11.</w:t>
            </w:r>
            <w:r>
              <w:rPr>
                <w:rFonts w:asciiTheme="minorHAnsi" w:eastAsiaTheme="minorEastAsia" w:hAnsiTheme="minorHAnsi"/>
                <w:noProof/>
                <w:sz w:val="24"/>
                <w:szCs w:val="24"/>
                <w:lang w:eastAsia="en-GB"/>
              </w:rPr>
              <w:tab/>
            </w:r>
            <w:r w:rsidRPr="00F66927">
              <w:rPr>
                <w:rStyle w:val="Hyperlink"/>
                <w:noProof/>
              </w:rPr>
              <w:t>Summary process flow chart – Monitoring, Measurement and Performance Evaluation</w:t>
            </w:r>
            <w:r>
              <w:rPr>
                <w:noProof/>
                <w:webHidden/>
              </w:rPr>
              <w:tab/>
            </w:r>
            <w:r>
              <w:rPr>
                <w:noProof/>
                <w:webHidden/>
              </w:rPr>
              <w:fldChar w:fldCharType="begin"/>
            </w:r>
            <w:r>
              <w:rPr>
                <w:noProof/>
                <w:webHidden/>
              </w:rPr>
              <w:instrText xml:space="preserve"> PAGEREF _Toc170834137 \h </w:instrText>
            </w:r>
            <w:r>
              <w:rPr>
                <w:noProof/>
                <w:webHidden/>
              </w:rPr>
            </w:r>
            <w:r>
              <w:rPr>
                <w:noProof/>
                <w:webHidden/>
              </w:rPr>
              <w:fldChar w:fldCharType="separate"/>
            </w:r>
            <w:r>
              <w:rPr>
                <w:noProof/>
                <w:webHidden/>
              </w:rPr>
              <w:t>7</w:t>
            </w:r>
            <w:r>
              <w:rPr>
                <w:noProof/>
                <w:webHidden/>
              </w:rPr>
              <w:fldChar w:fldCharType="end"/>
            </w:r>
          </w:hyperlink>
        </w:p>
        <w:p w14:paraId="77E3E805" w14:textId="152CFE42" w:rsidR="006925C1" w:rsidRDefault="006925C1">
          <w:r>
            <w:rPr>
              <w:b/>
              <w:bCs/>
              <w:noProof/>
            </w:rPr>
            <w:fldChar w:fldCharType="end"/>
          </w:r>
        </w:p>
      </w:sdtContent>
    </w:sdt>
    <w:p w14:paraId="262C6514" w14:textId="1B508BA3" w:rsidR="006925C1" w:rsidRDefault="006925C1" w:rsidP="006925C1">
      <w:pPr>
        <w:pStyle w:val="TOCHeading"/>
      </w:pPr>
    </w:p>
    <w:p w14:paraId="48343047" w14:textId="77777777" w:rsidR="00721D12" w:rsidRDefault="00721D12" w:rsidP="00A16FA7">
      <w:pPr>
        <w:spacing w:after="0" w:line="240" w:lineRule="auto"/>
        <w:outlineLvl w:val="0"/>
        <w:rPr>
          <w:rFonts w:eastAsia="Times New Roman" w:cs="Arial"/>
          <w:b/>
          <w:kern w:val="0"/>
          <w:sz w:val="20"/>
          <w:szCs w:val="20"/>
          <w14:ligatures w14:val="none"/>
        </w:rPr>
      </w:pPr>
    </w:p>
    <w:p w14:paraId="7720F778" w14:textId="77777777" w:rsidR="00721D12" w:rsidRDefault="00721D12" w:rsidP="00E37351">
      <w:pPr>
        <w:spacing w:after="0" w:line="240" w:lineRule="auto"/>
        <w:jc w:val="center"/>
        <w:outlineLvl w:val="0"/>
        <w:rPr>
          <w:rFonts w:eastAsia="Times New Roman" w:cs="Arial"/>
          <w:b/>
          <w:kern w:val="0"/>
          <w:sz w:val="20"/>
          <w:szCs w:val="20"/>
          <w14:ligatures w14:val="none"/>
        </w:rPr>
      </w:pPr>
    </w:p>
    <w:p w14:paraId="3105A62B" w14:textId="77777777" w:rsidR="00721D12" w:rsidRDefault="00721D12" w:rsidP="00E37351">
      <w:pPr>
        <w:spacing w:after="0" w:line="240" w:lineRule="auto"/>
        <w:jc w:val="center"/>
        <w:outlineLvl w:val="0"/>
        <w:rPr>
          <w:rFonts w:eastAsia="Times New Roman" w:cs="Arial"/>
          <w:b/>
          <w:kern w:val="0"/>
          <w:sz w:val="20"/>
          <w:szCs w:val="20"/>
          <w14:ligatures w14:val="none"/>
        </w:rPr>
      </w:pPr>
    </w:p>
    <w:p w14:paraId="70475B7B" w14:textId="77777777" w:rsidR="00721D12" w:rsidRDefault="00721D12" w:rsidP="00E37351">
      <w:pPr>
        <w:spacing w:after="0" w:line="240" w:lineRule="auto"/>
        <w:jc w:val="center"/>
        <w:outlineLvl w:val="0"/>
        <w:rPr>
          <w:rFonts w:eastAsia="Times New Roman" w:cs="Arial"/>
          <w:b/>
          <w:kern w:val="0"/>
          <w:sz w:val="20"/>
          <w:szCs w:val="20"/>
          <w14:ligatures w14:val="none"/>
        </w:rPr>
      </w:pPr>
    </w:p>
    <w:p w14:paraId="60FBA2F5" w14:textId="77777777" w:rsidR="00721D12" w:rsidRDefault="00721D12" w:rsidP="00E37351">
      <w:pPr>
        <w:spacing w:after="0" w:line="240" w:lineRule="auto"/>
        <w:jc w:val="center"/>
        <w:outlineLvl w:val="0"/>
        <w:rPr>
          <w:rFonts w:eastAsia="Times New Roman" w:cs="Arial"/>
          <w:b/>
          <w:kern w:val="0"/>
          <w:sz w:val="20"/>
          <w:szCs w:val="20"/>
          <w14:ligatures w14:val="none"/>
        </w:rPr>
      </w:pPr>
    </w:p>
    <w:p w14:paraId="0C1E49E5" w14:textId="77777777" w:rsidR="00721D12" w:rsidRDefault="00721D12" w:rsidP="00E37351">
      <w:pPr>
        <w:spacing w:after="0" w:line="240" w:lineRule="auto"/>
        <w:jc w:val="center"/>
        <w:outlineLvl w:val="0"/>
        <w:rPr>
          <w:rFonts w:eastAsia="Times New Roman" w:cs="Arial"/>
          <w:b/>
          <w:kern w:val="0"/>
          <w:sz w:val="20"/>
          <w:szCs w:val="20"/>
          <w14:ligatures w14:val="none"/>
        </w:rPr>
      </w:pPr>
    </w:p>
    <w:p w14:paraId="20E27AB4" w14:textId="77777777" w:rsidR="009E44FE" w:rsidRDefault="009E44FE" w:rsidP="00E37351">
      <w:pPr>
        <w:spacing w:after="0" w:line="240" w:lineRule="auto"/>
        <w:jc w:val="center"/>
        <w:outlineLvl w:val="0"/>
        <w:rPr>
          <w:rFonts w:eastAsia="Times New Roman" w:cs="Arial"/>
          <w:b/>
          <w:kern w:val="0"/>
          <w:sz w:val="20"/>
          <w:szCs w:val="20"/>
          <w14:ligatures w14:val="none"/>
        </w:rPr>
      </w:pPr>
    </w:p>
    <w:p w14:paraId="67EF3D39" w14:textId="77777777" w:rsidR="009E44FE" w:rsidRDefault="009E44FE" w:rsidP="00E37351">
      <w:pPr>
        <w:spacing w:after="0" w:line="240" w:lineRule="auto"/>
        <w:jc w:val="center"/>
        <w:outlineLvl w:val="0"/>
        <w:rPr>
          <w:rFonts w:eastAsia="Times New Roman" w:cs="Arial"/>
          <w:b/>
          <w:kern w:val="0"/>
          <w:sz w:val="20"/>
          <w:szCs w:val="20"/>
          <w14:ligatures w14:val="none"/>
        </w:rPr>
      </w:pPr>
    </w:p>
    <w:p w14:paraId="60E07484" w14:textId="77777777" w:rsidR="009E44FE" w:rsidRDefault="009E44FE" w:rsidP="00E37351">
      <w:pPr>
        <w:spacing w:after="0" w:line="240" w:lineRule="auto"/>
        <w:jc w:val="center"/>
        <w:outlineLvl w:val="0"/>
        <w:rPr>
          <w:rFonts w:eastAsia="Times New Roman" w:cs="Arial"/>
          <w:b/>
          <w:kern w:val="0"/>
          <w:sz w:val="20"/>
          <w:szCs w:val="20"/>
          <w14:ligatures w14:val="none"/>
        </w:rPr>
      </w:pPr>
    </w:p>
    <w:p w14:paraId="21601C2F" w14:textId="77777777" w:rsidR="009E44FE" w:rsidRDefault="009E44FE" w:rsidP="00E37351">
      <w:pPr>
        <w:spacing w:after="0" w:line="240" w:lineRule="auto"/>
        <w:jc w:val="center"/>
        <w:outlineLvl w:val="0"/>
        <w:rPr>
          <w:rFonts w:eastAsia="Times New Roman" w:cs="Arial"/>
          <w:b/>
          <w:kern w:val="0"/>
          <w:sz w:val="20"/>
          <w:szCs w:val="20"/>
          <w14:ligatures w14:val="none"/>
        </w:rPr>
      </w:pPr>
    </w:p>
    <w:p w14:paraId="717ADD27" w14:textId="77777777" w:rsidR="009E44FE" w:rsidRDefault="009E44FE" w:rsidP="00E37351">
      <w:pPr>
        <w:spacing w:after="0" w:line="240" w:lineRule="auto"/>
        <w:jc w:val="center"/>
        <w:outlineLvl w:val="0"/>
        <w:rPr>
          <w:rFonts w:eastAsia="Times New Roman" w:cs="Arial"/>
          <w:b/>
          <w:kern w:val="0"/>
          <w:sz w:val="20"/>
          <w:szCs w:val="20"/>
          <w14:ligatures w14:val="none"/>
        </w:rPr>
      </w:pPr>
    </w:p>
    <w:p w14:paraId="6CDDDFB1" w14:textId="77777777" w:rsidR="009E44FE" w:rsidRDefault="009E44FE" w:rsidP="00E37351">
      <w:pPr>
        <w:spacing w:after="0" w:line="240" w:lineRule="auto"/>
        <w:jc w:val="center"/>
        <w:outlineLvl w:val="0"/>
        <w:rPr>
          <w:rFonts w:eastAsia="Times New Roman" w:cs="Arial"/>
          <w:b/>
          <w:kern w:val="0"/>
          <w:sz w:val="20"/>
          <w:szCs w:val="20"/>
          <w14:ligatures w14:val="none"/>
        </w:rPr>
      </w:pPr>
    </w:p>
    <w:p w14:paraId="7A49044E" w14:textId="77777777" w:rsidR="009E44FE" w:rsidRDefault="009E44FE" w:rsidP="00E37351">
      <w:pPr>
        <w:spacing w:after="0" w:line="240" w:lineRule="auto"/>
        <w:jc w:val="center"/>
        <w:outlineLvl w:val="0"/>
        <w:rPr>
          <w:rFonts w:eastAsia="Times New Roman" w:cs="Arial"/>
          <w:b/>
          <w:kern w:val="0"/>
          <w:sz w:val="20"/>
          <w:szCs w:val="20"/>
          <w14:ligatures w14:val="none"/>
        </w:rPr>
      </w:pPr>
    </w:p>
    <w:p w14:paraId="05592A42" w14:textId="77777777" w:rsidR="009E44FE" w:rsidRDefault="009E44FE" w:rsidP="00E37351">
      <w:pPr>
        <w:spacing w:after="0" w:line="240" w:lineRule="auto"/>
        <w:jc w:val="center"/>
        <w:outlineLvl w:val="0"/>
        <w:rPr>
          <w:rFonts w:eastAsia="Times New Roman" w:cs="Arial"/>
          <w:b/>
          <w:kern w:val="0"/>
          <w:sz w:val="20"/>
          <w:szCs w:val="20"/>
          <w14:ligatures w14:val="none"/>
        </w:rPr>
      </w:pPr>
    </w:p>
    <w:p w14:paraId="2B731549" w14:textId="77777777" w:rsidR="009E44FE" w:rsidRDefault="009E44FE" w:rsidP="00E37351">
      <w:pPr>
        <w:spacing w:after="0" w:line="240" w:lineRule="auto"/>
        <w:jc w:val="center"/>
        <w:outlineLvl w:val="0"/>
        <w:rPr>
          <w:rFonts w:eastAsia="Times New Roman" w:cs="Arial"/>
          <w:b/>
          <w:kern w:val="0"/>
          <w:sz w:val="20"/>
          <w:szCs w:val="20"/>
          <w14:ligatures w14:val="none"/>
        </w:rPr>
      </w:pPr>
    </w:p>
    <w:p w14:paraId="3841697C" w14:textId="77777777" w:rsidR="009E44FE" w:rsidRDefault="009E44FE" w:rsidP="00E37351">
      <w:pPr>
        <w:spacing w:after="0" w:line="240" w:lineRule="auto"/>
        <w:jc w:val="center"/>
        <w:outlineLvl w:val="0"/>
        <w:rPr>
          <w:rFonts w:eastAsia="Times New Roman" w:cs="Arial"/>
          <w:b/>
          <w:kern w:val="0"/>
          <w:sz w:val="20"/>
          <w:szCs w:val="20"/>
          <w14:ligatures w14:val="none"/>
        </w:rPr>
      </w:pPr>
    </w:p>
    <w:p w14:paraId="6B80CC23" w14:textId="77777777" w:rsidR="009E44FE" w:rsidRDefault="009E44FE" w:rsidP="00E37351">
      <w:pPr>
        <w:spacing w:after="0" w:line="240" w:lineRule="auto"/>
        <w:jc w:val="center"/>
        <w:outlineLvl w:val="0"/>
        <w:rPr>
          <w:rFonts w:eastAsia="Times New Roman" w:cs="Arial"/>
          <w:b/>
          <w:kern w:val="0"/>
          <w:sz w:val="20"/>
          <w:szCs w:val="20"/>
          <w14:ligatures w14:val="none"/>
        </w:rPr>
      </w:pPr>
    </w:p>
    <w:p w14:paraId="55961F96" w14:textId="77777777" w:rsidR="009E44FE" w:rsidRDefault="009E44FE" w:rsidP="00E37351">
      <w:pPr>
        <w:spacing w:after="0" w:line="240" w:lineRule="auto"/>
        <w:jc w:val="center"/>
        <w:outlineLvl w:val="0"/>
        <w:rPr>
          <w:rFonts w:eastAsia="Times New Roman" w:cs="Arial"/>
          <w:b/>
          <w:kern w:val="0"/>
          <w:sz w:val="20"/>
          <w:szCs w:val="20"/>
          <w14:ligatures w14:val="none"/>
        </w:rPr>
      </w:pPr>
    </w:p>
    <w:p w14:paraId="60D1AAE6" w14:textId="77777777" w:rsidR="009E44FE" w:rsidRDefault="009E44FE" w:rsidP="00E37351">
      <w:pPr>
        <w:spacing w:after="0" w:line="240" w:lineRule="auto"/>
        <w:jc w:val="center"/>
        <w:outlineLvl w:val="0"/>
        <w:rPr>
          <w:rFonts w:eastAsia="Times New Roman" w:cs="Arial"/>
          <w:b/>
          <w:kern w:val="0"/>
          <w:sz w:val="20"/>
          <w:szCs w:val="20"/>
          <w14:ligatures w14:val="none"/>
        </w:rPr>
      </w:pPr>
    </w:p>
    <w:p w14:paraId="2980B830" w14:textId="77777777" w:rsidR="009E44FE" w:rsidRDefault="009E44FE" w:rsidP="00E37351">
      <w:pPr>
        <w:spacing w:after="0" w:line="240" w:lineRule="auto"/>
        <w:jc w:val="center"/>
        <w:outlineLvl w:val="0"/>
        <w:rPr>
          <w:rFonts w:eastAsia="Times New Roman" w:cs="Arial"/>
          <w:b/>
          <w:kern w:val="0"/>
          <w:sz w:val="20"/>
          <w:szCs w:val="20"/>
          <w14:ligatures w14:val="none"/>
        </w:rPr>
      </w:pPr>
    </w:p>
    <w:p w14:paraId="4F96BBBA" w14:textId="77777777" w:rsidR="009E44FE" w:rsidRDefault="009E44FE" w:rsidP="00E37351">
      <w:pPr>
        <w:spacing w:after="0" w:line="240" w:lineRule="auto"/>
        <w:jc w:val="center"/>
        <w:outlineLvl w:val="0"/>
        <w:rPr>
          <w:rFonts w:eastAsia="Times New Roman" w:cs="Arial"/>
          <w:b/>
          <w:kern w:val="0"/>
          <w:sz w:val="20"/>
          <w:szCs w:val="20"/>
          <w14:ligatures w14:val="none"/>
        </w:rPr>
      </w:pPr>
    </w:p>
    <w:p w14:paraId="4CD72C0F" w14:textId="77777777" w:rsidR="009E44FE" w:rsidRDefault="009E44FE" w:rsidP="00E37351">
      <w:pPr>
        <w:spacing w:after="0" w:line="240" w:lineRule="auto"/>
        <w:jc w:val="center"/>
        <w:outlineLvl w:val="0"/>
        <w:rPr>
          <w:rFonts w:eastAsia="Times New Roman" w:cs="Arial"/>
          <w:b/>
          <w:kern w:val="0"/>
          <w:sz w:val="20"/>
          <w:szCs w:val="20"/>
          <w14:ligatures w14:val="none"/>
        </w:rPr>
      </w:pPr>
    </w:p>
    <w:p w14:paraId="3463AAC7" w14:textId="77777777" w:rsidR="009E44FE" w:rsidRDefault="009E44FE" w:rsidP="00E37351">
      <w:pPr>
        <w:spacing w:after="0" w:line="240" w:lineRule="auto"/>
        <w:jc w:val="center"/>
        <w:outlineLvl w:val="0"/>
        <w:rPr>
          <w:rFonts w:eastAsia="Times New Roman" w:cs="Arial"/>
          <w:b/>
          <w:kern w:val="0"/>
          <w:sz w:val="20"/>
          <w:szCs w:val="20"/>
          <w14:ligatures w14:val="none"/>
        </w:rPr>
      </w:pPr>
    </w:p>
    <w:p w14:paraId="588A064D" w14:textId="77777777" w:rsidR="009E44FE" w:rsidRDefault="009E44FE" w:rsidP="00E37351">
      <w:pPr>
        <w:spacing w:after="0" w:line="240" w:lineRule="auto"/>
        <w:jc w:val="center"/>
        <w:outlineLvl w:val="0"/>
        <w:rPr>
          <w:rFonts w:eastAsia="Times New Roman" w:cs="Arial"/>
          <w:b/>
          <w:kern w:val="0"/>
          <w:sz w:val="20"/>
          <w:szCs w:val="20"/>
          <w14:ligatures w14:val="none"/>
        </w:rPr>
      </w:pPr>
    </w:p>
    <w:p w14:paraId="7B0FF5FC" w14:textId="77777777" w:rsidR="009E44FE" w:rsidRDefault="009E44FE" w:rsidP="00E37351">
      <w:pPr>
        <w:spacing w:after="0" w:line="240" w:lineRule="auto"/>
        <w:jc w:val="center"/>
        <w:outlineLvl w:val="0"/>
        <w:rPr>
          <w:rFonts w:eastAsia="Times New Roman" w:cs="Arial"/>
          <w:b/>
          <w:kern w:val="0"/>
          <w:sz w:val="20"/>
          <w:szCs w:val="20"/>
          <w14:ligatures w14:val="none"/>
        </w:rPr>
      </w:pPr>
    </w:p>
    <w:p w14:paraId="359926A8" w14:textId="77777777" w:rsidR="009E44FE" w:rsidRDefault="009E44FE" w:rsidP="00E37351">
      <w:pPr>
        <w:spacing w:after="0" w:line="240" w:lineRule="auto"/>
        <w:jc w:val="center"/>
        <w:outlineLvl w:val="0"/>
        <w:rPr>
          <w:rFonts w:eastAsia="Times New Roman" w:cs="Arial"/>
          <w:b/>
          <w:kern w:val="0"/>
          <w:sz w:val="20"/>
          <w:szCs w:val="20"/>
          <w14:ligatures w14:val="none"/>
        </w:rPr>
      </w:pPr>
    </w:p>
    <w:p w14:paraId="1B9FB2AA" w14:textId="77777777" w:rsidR="009E44FE" w:rsidRDefault="009E44FE" w:rsidP="00E37351">
      <w:pPr>
        <w:spacing w:after="0" w:line="240" w:lineRule="auto"/>
        <w:jc w:val="center"/>
        <w:outlineLvl w:val="0"/>
        <w:rPr>
          <w:rFonts w:eastAsia="Times New Roman" w:cs="Arial"/>
          <w:b/>
          <w:kern w:val="0"/>
          <w:sz w:val="20"/>
          <w:szCs w:val="20"/>
          <w14:ligatures w14:val="none"/>
        </w:rPr>
      </w:pPr>
    </w:p>
    <w:p w14:paraId="06F90FC6" w14:textId="77777777" w:rsidR="009E44FE" w:rsidRDefault="009E44FE" w:rsidP="00E37351">
      <w:pPr>
        <w:spacing w:after="0" w:line="240" w:lineRule="auto"/>
        <w:jc w:val="center"/>
        <w:outlineLvl w:val="0"/>
        <w:rPr>
          <w:rFonts w:eastAsia="Times New Roman" w:cs="Arial"/>
          <w:b/>
          <w:kern w:val="0"/>
          <w:sz w:val="20"/>
          <w:szCs w:val="20"/>
          <w14:ligatures w14:val="none"/>
        </w:rPr>
      </w:pPr>
    </w:p>
    <w:p w14:paraId="507C7775" w14:textId="77777777" w:rsidR="009E44FE" w:rsidRDefault="009E44FE" w:rsidP="00E37351">
      <w:pPr>
        <w:spacing w:after="0" w:line="240" w:lineRule="auto"/>
        <w:jc w:val="center"/>
        <w:outlineLvl w:val="0"/>
        <w:rPr>
          <w:rFonts w:eastAsia="Times New Roman" w:cs="Arial"/>
          <w:b/>
          <w:kern w:val="0"/>
          <w:sz w:val="20"/>
          <w:szCs w:val="20"/>
          <w14:ligatures w14:val="none"/>
        </w:rPr>
      </w:pPr>
    </w:p>
    <w:p w14:paraId="6C0A8005" w14:textId="77777777" w:rsidR="009E44FE" w:rsidRDefault="009E44FE" w:rsidP="006925C1">
      <w:pPr>
        <w:spacing w:after="0" w:line="240" w:lineRule="auto"/>
        <w:outlineLvl w:val="0"/>
        <w:rPr>
          <w:rFonts w:eastAsia="Times New Roman" w:cs="Arial"/>
          <w:b/>
          <w:kern w:val="0"/>
          <w:sz w:val="20"/>
          <w:szCs w:val="20"/>
          <w14:ligatures w14:val="none"/>
        </w:rPr>
      </w:pPr>
    </w:p>
    <w:p w14:paraId="4BE97EB8" w14:textId="5303825E" w:rsidR="002E1D60" w:rsidRDefault="002B269F" w:rsidP="00762D93">
      <w:pPr>
        <w:pStyle w:val="Heading1"/>
        <w:numPr>
          <w:ilvl w:val="0"/>
          <w:numId w:val="3"/>
        </w:numPr>
        <w:rPr>
          <w:rFonts w:eastAsia="Times New Roman"/>
        </w:rPr>
      </w:pPr>
      <w:bookmarkStart w:id="38" w:name="_Toc162275742"/>
      <w:bookmarkStart w:id="39" w:name="_Toc170834125"/>
      <w:r>
        <w:rPr>
          <w:rFonts w:eastAsia="Times New Roman"/>
        </w:rPr>
        <w:lastRenderedPageBreak/>
        <w:t>Purpose</w:t>
      </w:r>
      <w:bookmarkEnd w:id="38"/>
      <w:bookmarkEnd w:id="39"/>
    </w:p>
    <w:p w14:paraId="2B63774F" w14:textId="18BE1B29" w:rsidR="00856054" w:rsidRDefault="00856054" w:rsidP="00F648C4">
      <w:r>
        <w:t xml:space="preserve">The purpose of this procedure </w:t>
      </w:r>
      <w:r w:rsidR="00D77298">
        <w:t xml:space="preserve">is to ensure </w:t>
      </w:r>
      <w:r w:rsidR="00A80774">
        <w:t xml:space="preserve">the correct level of monitoring and measuring are used to make sure the ISMS plans have been implemented and assess how well the ISMS risks are being controlled and if we are achieving our aims. </w:t>
      </w:r>
      <w:r w:rsidR="00D77298">
        <w:t xml:space="preserve"> </w:t>
      </w:r>
      <w:r w:rsidR="00AE2304">
        <w:t xml:space="preserve"> </w:t>
      </w:r>
    </w:p>
    <w:p w14:paraId="122DD438" w14:textId="69091AF8" w:rsidR="00B64DB1" w:rsidRDefault="006C05F6" w:rsidP="00762D93">
      <w:pPr>
        <w:pStyle w:val="Heading1"/>
        <w:numPr>
          <w:ilvl w:val="0"/>
          <w:numId w:val="3"/>
        </w:numPr>
      </w:pPr>
      <w:bookmarkStart w:id="40" w:name="_Toc170834126"/>
      <w:r>
        <w:t>Scope</w:t>
      </w:r>
      <w:bookmarkEnd w:id="40"/>
      <w:r>
        <w:t xml:space="preserve"> </w:t>
      </w:r>
    </w:p>
    <w:p w14:paraId="0AE42839" w14:textId="3E75FDA7" w:rsidR="006C05F6" w:rsidRPr="006C05F6" w:rsidRDefault="00DE5EB7" w:rsidP="006C05F6">
      <w:r w:rsidRPr="00DE5EB7">
        <w:t>The scope of this procedure applies to all management, employees, and contractors within ATS. The full cooperation and assistance of personnel are required</w:t>
      </w:r>
      <w:r w:rsidR="0007577B">
        <w:t xml:space="preserve"> to ensure appropriate resources are available to support the ISMS. </w:t>
      </w:r>
    </w:p>
    <w:p w14:paraId="23298708" w14:textId="77777777" w:rsidR="00DB2242" w:rsidRDefault="00DB2242" w:rsidP="00762D93">
      <w:pPr>
        <w:pStyle w:val="Heading1"/>
        <w:numPr>
          <w:ilvl w:val="0"/>
          <w:numId w:val="3"/>
        </w:numPr>
        <w:rPr>
          <w:rFonts w:eastAsia="Times New Roman"/>
        </w:rPr>
      </w:pPr>
      <w:bookmarkStart w:id="41" w:name="_Toc170834127"/>
      <w:r>
        <w:rPr>
          <w:rFonts w:eastAsia="Times New Roman"/>
        </w:rPr>
        <w:t>Requirements</w:t>
      </w:r>
      <w:bookmarkEnd w:id="41"/>
    </w:p>
    <w:p w14:paraId="54E527F0" w14:textId="7AF35859" w:rsidR="0065154C" w:rsidRDefault="0028763F" w:rsidP="00A17594">
      <w:r>
        <w:t xml:space="preserve">Monitoring is a key step in any management process and forms the basis of continuous improvement. If monitoring is not carried out correctly, the effectiveness of the Information Security Management System can be undermined and there is no reliable information to inform managers of how well the IS risks are controlled. </w:t>
      </w:r>
    </w:p>
    <w:p w14:paraId="347BFB28" w14:textId="3CC3284C" w:rsidR="0028763F" w:rsidRDefault="0028763F" w:rsidP="00A17594">
      <w:r>
        <w:t xml:space="preserve">Monitoring the performance of an organisation is also an important step when formulating the direction of strategic activities. It is important to know where the strengths and weaknesses of the organisation lie, and as part of the “Plan-Do-Check-Act” cycle, measurement plays a key role in quality and productivity improvement activities. </w:t>
      </w:r>
    </w:p>
    <w:p w14:paraId="7E3502DA" w14:textId="0F0F4BBE" w:rsidR="0028763F" w:rsidRDefault="0028763F" w:rsidP="00A17594">
      <w:r>
        <w:t>Monitoring performance information sustains the operation and development the IS Management system</w:t>
      </w:r>
      <w:r w:rsidR="00D7302E">
        <w:t>, supporting the IS objectives</w:t>
      </w:r>
      <w:r>
        <w:t xml:space="preserve"> and</w:t>
      </w:r>
      <w:r w:rsidR="00D7302E">
        <w:t xml:space="preserve"> </w:t>
      </w:r>
      <w:r>
        <w:t xml:space="preserve">control of risks by: </w:t>
      </w:r>
    </w:p>
    <w:p w14:paraId="0B7EA835" w14:textId="304EF31F" w:rsidR="0028763F" w:rsidRDefault="0028763F" w:rsidP="0028763F">
      <w:pPr>
        <w:pStyle w:val="ListParagraph"/>
        <w:numPr>
          <w:ilvl w:val="0"/>
          <w:numId w:val="21"/>
        </w:numPr>
      </w:pPr>
      <w:r>
        <w:t>Providing information on how the system operates in practice.</w:t>
      </w:r>
    </w:p>
    <w:p w14:paraId="0E813B6C" w14:textId="297C458C" w:rsidR="0028763F" w:rsidRDefault="0028763F" w:rsidP="0028763F">
      <w:pPr>
        <w:pStyle w:val="ListParagraph"/>
        <w:numPr>
          <w:ilvl w:val="0"/>
          <w:numId w:val="21"/>
        </w:numPr>
      </w:pPr>
      <w:r>
        <w:t xml:space="preserve">Identifying areas where remedial action is required. </w:t>
      </w:r>
    </w:p>
    <w:p w14:paraId="470585DD" w14:textId="27D06D05" w:rsidR="0028763F" w:rsidRDefault="0028763F" w:rsidP="0028763F">
      <w:pPr>
        <w:pStyle w:val="ListParagraph"/>
        <w:numPr>
          <w:ilvl w:val="0"/>
          <w:numId w:val="21"/>
        </w:numPr>
      </w:pPr>
      <w:r>
        <w:t xml:space="preserve">Providing a basis for continual improvement. </w:t>
      </w:r>
    </w:p>
    <w:p w14:paraId="4034025A" w14:textId="7908EDE9" w:rsidR="0028763F" w:rsidRDefault="0028763F" w:rsidP="0028763F">
      <w:pPr>
        <w:pStyle w:val="ListParagraph"/>
        <w:numPr>
          <w:ilvl w:val="0"/>
          <w:numId w:val="21"/>
        </w:numPr>
      </w:pPr>
      <w:r>
        <w:t xml:space="preserve">Providing feedback and motivation. </w:t>
      </w:r>
    </w:p>
    <w:p w14:paraId="676745AC" w14:textId="367675ED" w:rsidR="0028763F" w:rsidRDefault="0028763F" w:rsidP="0028763F">
      <w:r>
        <w:t xml:space="preserve">The monitoring process can gather information through: </w:t>
      </w:r>
    </w:p>
    <w:p w14:paraId="6F52074E" w14:textId="281EDCEC" w:rsidR="0028763F" w:rsidRDefault="0028763F" w:rsidP="0028763F">
      <w:pPr>
        <w:pStyle w:val="ListParagraph"/>
        <w:numPr>
          <w:ilvl w:val="0"/>
          <w:numId w:val="22"/>
        </w:numPr>
      </w:pPr>
      <w:r>
        <w:t xml:space="preserve">Direct observation of conditions and people’s behaviour. </w:t>
      </w:r>
    </w:p>
    <w:p w14:paraId="0BD7455C" w14:textId="568B5DB7" w:rsidR="0028763F" w:rsidRDefault="0028763F" w:rsidP="0028763F">
      <w:pPr>
        <w:pStyle w:val="ListParagraph"/>
        <w:numPr>
          <w:ilvl w:val="0"/>
          <w:numId w:val="22"/>
        </w:numPr>
      </w:pPr>
      <w:r>
        <w:t xml:space="preserve">Talking to people elicit facts and their experiences as well as gauging their views and opinions. </w:t>
      </w:r>
    </w:p>
    <w:p w14:paraId="690C29ED" w14:textId="41FFB4A8" w:rsidR="0028763F" w:rsidRDefault="0028763F" w:rsidP="00A17594">
      <w:pPr>
        <w:pStyle w:val="ListParagraph"/>
        <w:numPr>
          <w:ilvl w:val="0"/>
          <w:numId w:val="22"/>
        </w:numPr>
      </w:pPr>
      <w:r>
        <w:t xml:space="preserve">Examining written reports, documents and records. </w:t>
      </w:r>
    </w:p>
    <w:p w14:paraId="02750AE8" w14:textId="59C5F6D9" w:rsidR="00095AE7" w:rsidRDefault="0028763F" w:rsidP="001265F0">
      <w:pPr>
        <w:pStyle w:val="Heading1"/>
        <w:numPr>
          <w:ilvl w:val="0"/>
          <w:numId w:val="3"/>
        </w:numPr>
      </w:pPr>
      <w:bookmarkStart w:id="42" w:name="_Toc170834128"/>
      <w:r>
        <w:t>Active and Reactive Monitoring</w:t>
      </w:r>
      <w:bookmarkEnd w:id="42"/>
      <w:r>
        <w:t xml:space="preserve"> </w:t>
      </w:r>
    </w:p>
    <w:p w14:paraId="5BA70D50" w14:textId="1AB2D1BC" w:rsidR="0028763F" w:rsidRDefault="001265F0" w:rsidP="0028763F">
      <w:r>
        <w:t>The</w:t>
      </w:r>
      <w:r w:rsidR="0028763F">
        <w:t xml:space="preserve">re are many different types of monitoring by they can be generally categories as either ‘active’ or ‘reactive’: </w:t>
      </w:r>
    </w:p>
    <w:p w14:paraId="488B3D51" w14:textId="5A844E65" w:rsidR="00F54A88" w:rsidRDefault="0028763F" w:rsidP="00AB2A9B">
      <w:pPr>
        <w:pStyle w:val="ListParagraph"/>
        <w:numPr>
          <w:ilvl w:val="0"/>
          <w:numId w:val="23"/>
        </w:numPr>
      </w:pPr>
      <w:r w:rsidRPr="00AB2A9B">
        <w:rPr>
          <w:b/>
          <w:bCs/>
          <w:color w:val="E97132" w:themeColor="accent2"/>
        </w:rPr>
        <w:t>Active methods:</w:t>
      </w:r>
      <w:r w:rsidRPr="00AB2A9B">
        <w:rPr>
          <w:color w:val="E97132" w:themeColor="accent2"/>
        </w:rPr>
        <w:t xml:space="preserve"> </w:t>
      </w:r>
      <w:r>
        <w:t xml:space="preserve">Monitoring the </w:t>
      </w:r>
      <w:r w:rsidR="00CD0339">
        <w:t xml:space="preserve">design, development and implementation of operational or project management activities. This tend to be preventative, for example: before making </w:t>
      </w:r>
      <w:r w:rsidR="007568FB">
        <w:t xml:space="preserve">changes such opening Firewall ports, there are information security checks in place to ensure there no impact to our data and no risks to our environment. Similarly new projects </w:t>
      </w:r>
      <w:r w:rsidR="00F54A88">
        <w:t xml:space="preserve">are checked for any potential security implications and if utilising a </w:t>
      </w:r>
      <w:r w:rsidR="00AB2A9B">
        <w:t>supplier,</w:t>
      </w:r>
      <w:r w:rsidR="00F54A88">
        <w:t xml:space="preserve"> the RFP process will ensure they can meet our standards. </w:t>
      </w:r>
    </w:p>
    <w:p w14:paraId="0C7E84D7" w14:textId="77777777" w:rsidR="00AB2A9B" w:rsidRDefault="00AB2A9B" w:rsidP="00AB2A9B">
      <w:pPr>
        <w:pStyle w:val="ListParagraph"/>
      </w:pPr>
    </w:p>
    <w:p w14:paraId="7298D352" w14:textId="1C73B824" w:rsidR="0028763F" w:rsidRDefault="00F54A88" w:rsidP="00AB2A9B">
      <w:pPr>
        <w:pStyle w:val="ListParagraph"/>
        <w:numPr>
          <w:ilvl w:val="0"/>
          <w:numId w:val="23"/>
        </w:numPr>
      </w:pPr>
      <w:r w:rsidRPr="00AB2A9B">
        <w:rPr>
          <w:b/>
          <w:bCs/>
          <w:color w:val="E97132" w:themeColor="accent2"/>
        </w:rPr>
        <w:t>Reactive methods:</w:t>
      </w:r>
      <w:r w:rsidRPr="00AB2A9B">
        <w:rPr>
          <w:color w:val="E97132" w:themeColor="accent2"/>
        </w:rPr>
        <w:t xml:space="preserve"> </w:t>
      </w:r>
      <w:r>
        <w:t>monitor evidence of poor Information Security practices but can help to identify potential opportunities to improve our practices</w:t>
      </w:r>
      <w:r w:rsidR="00AB2A9B">
        <w:t xml:space="preserve">, which can also be transferred to the rest of the business. For example, investigating incidents or security incidents can identify overall improvements to our infrastructure and expose potential risks. </w:t>
      </w:r>
    </w:p>
    <w:p w14:paraId="726AB75F" w14:textId="3112277B" w:rsidR="00AB2A9B" w:rsidRDefault="00AB2A9B" w:rsidP="00AB2A9B">
      <w:r>
        <w:t xml:space="preserve">Aggreko Technology Services will use both performance measures as part of our monitoring. </w:t>
      </w:r>
    </w:p>
    <w:p w14:paraId="3C1DADF7" w14:textId="36E216AF" w:rsidR="003D13BC" w:rsidRDefault="00C4663D" w:rsidP="00876582">
      <w:pPr>
        <w:pStyle w:val="Heading1"/>
        <w:numPr>
          <w:ilvl w:val="0"/>
          <w:numId w:val="3"/>
        </w:numPr>
      </w:pPr>
      <w:bookmarkStart w:id="43" w:name="_Toc170834129"/>
      <w:r>
        <w:t>Key Information Security Performance Measures</w:t>
      </w:r>
      <w:bookmarkEnd w:id="43"/>
      <w:r>
        <w:t xml:space="preserve"> </w:t>
      </w:r>
      <w:r w:rsidR="00FE75D1">
        <w:t xml:space="preserve"> </w:t>
      </w:r>
    </w:p>
    <w:p w14:paraId="07CF0CD0" w14:textId="6CD2BE12" w:rsidR="00876582" w:rsidRDefault="00CD0961" w:rsidP="00876582">
      <w:r>
        <w:t xml:space="preserve">The measurement of processes and controls, which have been put in place will be reviewed as part of our monthly and quarterly governance that will support the Information Security Management System. </w:t>
      </w:r>
      <w:r w:rsidR="00660598">
        <w:t xml:space="preserve">Based on risk, these have been broken down into monthly and quarterly reviews. </w:t>
      </w:r>
    </w:p>
    <w:p w14:paraId="0993D5FD" w14:textId="79E9D278" w:rsidR="00660598" w:rsidRDefault="005F4D84" w:rsidP="00876582">
      <w:r w:rsidRPr="005F4D84">
        <w:t>Key performance indicators that are monitored, measured and analysed to ensure that we remain proactive and identify opportunities for improvement with reactive methods. This will be used to support the technological controls and ensure that we address any information, asset and data risks.</w:t>
      </w:r>
    </w:p>
    <w:p w14:paraId="127680C8" w14:textId="77777777" w:rsidR="00660598" w:rsidRDefault="00660598" w:rsidP="00876582"/>
    <w:p w14:paraId="46B7B3ED" w14:textId="2644D03A" w:rsidR="00660598" w:rsidRDefault="008F5877" w:rsidP="008F5877">
      <w:pPr>
        <w:pStyle w:val="Heading2"/>
      </w:pPr>
      <w:bookmarkStart w:id="44" w:name="_Toc170834130"/>
      <w:r>
        <w:lastRenderedPageBreak/>
        <w:t xml:space="preserve">5.2 </w:t>
      </w:r>
      <w:r w:rsidR="00551A44">
        <w:t>Monthly</w:t>
      </w:r>
      <w:r w:rsidR="00660598">
        <w:t xml:space="preserve"> Key Performance Indicators</w:t>
      </w:r>
      <w:bookmarkEnd w:id="44"/>
      <w:r w:rsidR="00660598">
        <w:t xml:space="preserve"> </w:t>
      </w:r>
    </w:p>
    <w:p w14:paraId="789F289D" w14:textId="2F1876BA" w:rsidR="00660598" w:rsidRDefault="005F4D84" w:rsidP="00660598">
      <w:r>
        <w:t xml:space="preserve">These key performance indicators are reviewed and analysed monthly </w:t>
      </w:r>
      <w:r w:rsidR="0025087E">
        <w:t>as they are critical to protecting our Information and Data asset</w:t>
      </w:r>
      <w:r w:rsidR="00F731A7">
        <w:t xml:space="preserve">s. This ensures that the fundamental controls, with the greatest risk, are monitored at an increased frequency. </w:t>
      </w:r>
      <w:r w:rsidR="00B16A0A">
        <w:t xml:space="preserve">This supports immediate action to reduce and / or mitigate risk within our tolerances and facilitates rapid continuous improvement. </w:t>
      </w:r>
      <w:r w:rsidR="005C23F6">
        <w:t xml:space="preserve"> </w:t>
      </w:r>
    </w:p>
    <w:tbl>
      <w:tblPr>
        <w:tblW w:w="5392" w:type="pct"/>
        <w:tblLayout w:type="fixed"/>
        <w:tblLook w:val="04A0" w:firstRow="1" w:lastRow="0" w:firstColumn="1" w:lastColumn="0" w:noHBand="0" w:noVBand="1"/>
      </w:tblPr>
      <w:tblGrid>
        <w:gridCol w:w="1838"/>
        <w:gridCol w:w="2551"/>
        <w:gridCol w:w="5334"/>
      </w:tblGrid>
      <w:tr w:rsidR="00833F1F" w:rsidRPr="0057692D" w14:paraId="02F0799A" w14:textId="77777777" w:rsidTr="00551A44">
        <w:trPr>
          <w:trHeight w:val="276"/>
        </w:trPr>
        <w:tc>
          <w:tcPr>
            <w:tcW w:w="945" w:type="pct"/>
            <w:tcBorders>
              <w:top w:val="single" w:sz="4" w:space="0" w:color="auto"/>
              <w:left w:val="single" w:sz="4" w:space="0" w:color="auto"/>
              <w:bottom w:val="single" w:sz="4" w:space="0" w:color="auto"/>
              <w:right w:val="single" w:sz="4" w:space="0" w:color="auto"/>
            </w:tcBorders>
            <w:shd w:val="clear" w:color="000000" w:fill="ED7D31"/>
            <w:vAlign w:val="bottom"/>
            <w:hideMark/>
          </w:tcPr>
          <w:p w14:paraId="5658C9E1" w14:textId="77777777" w:rsidR="00833F1F" w:rsidRPr="00833F1F" w:rsidRDefault="00833F1F" w:rsidP="00833F1F">
            <w:pPr>
              <w:spacing w:after="0" w:line="240" w:lineRule="auto"/>
              <w:rPr>
                <w:rFonts w:eastAsia="Times New Roman" w:cs="Arial"/>
                <w:b/>
                <w:bCs/>
                <w:color w:val="FFFFFF"/>
                <w:kern w:val="0"/>
                <w:sz w:val="16"/>
                <w:szCs w:val="16"/>
                <w:lang w:eastAsia="en-GB"/>
                <w14:ligatures w14:val="none"/>
              </w:rPr>
            </w:pPr>
            <w:r w:rsidRPr="00833F1F">
              <w:rPr>
                <w:rFonts w:eastAsia="Times New Roman" w:cs="Arial"/>
                <w:b/>
                <w:bCs/>
                <w:color w:val="FFFFFF"/>
                <w:kern w:val="0"/>
                <w:sz w:val="16"/>
                <w:szCs w:val="16"/>
                <w:lang w:eastAsia="en-GB"/>
                <w14:ligatures w14:val="none"/>
              </w:rPr>
              <w:t>Area Title</w:t>
            </w:r>
          </w:p>
        </w:tc>
        <w:tc>
          <w:tcPr>
            <w:tcW w:w="1312" w:type="pct"/>
            <w:tcBorders>
              <w:top w:val="single" w:sz="4" w:space="0" w:color="auto"/>
              <w:left w:val="nil"/>
              <w:bottom w:val="single" w:sz="4" w:space="0" w:color="auto"/>
              <w:right w:val="single" w:sz="4" w:space="0" w:color="auto"/>
            </w:tcBorders>
            <w:shd w:val="clear" w:color="000000" w:fill="ED7D31"/>
            <w:noWrap/>
            <w:hideMark/>
          </w:tcPr>
          <w:p w14:paraId="27459E72" w14:textId="77777777" w:rsidR="00833F1F" w:rsidRPr="00833F1F" w:rsidRDefault="00833F1F" w:rsidP="00833F1F">
            <w:pPr>
              <w:spacing w:after="0" w:line="240" w:lineRule="auto"/>
              <w:rPr>
                <w:rFonts w:eastAsia="Times New Roman" w:cs="Arial"/>
                <w:b/>
                <w:bCs/>
                <w:color w:val="FFFFFF"/>
                <w:kern w:val="0"/>
                <w:sz w:val="16"/>
                <w:szCs w:val="16"/>
                <w:lang w:eastAsia="en-GB"/>
                <w14:ligatures w14:val="none"/>
              </w:rPr>
            </w:pPr>
            <w:r w:rsidRPr="00833F1F">
              <w:rPr>
                <w:rFonts w:eastAsia="Times New Roman" w:cs="Arial"/>
                <w:b/>
                <w:bCs/>
                <w:color w:val="FFFFFF"/>
                <w:kern w:val="0"/>
                <w:sz w:val="16"/>
                <w:szCs w:val="16"/>
                <w:lang w:eastAsia="en-GB"/>
                <w14:ligatures w14:val="none"/>
              </w:rPr>
              <w:t>Description</w:t>
            </w:r>
          </w:p>
        </w:tc>
        <w:tc>
          <w:tcPr>
            <w:tcW w:w="2743" w:type="pct"/>
            <w:tcBorders>
              <w:top w:val="single" w:sz="4" w:space="0" w:color="auto"/>
              <w:left w:val="nil"/>
              <w:bottom w:val="single" w:sz="4" w:space="0" w:color="auto"/>
              <w:right w:val="single" w:sz="4" w:space="0" w:color="auto"/>
            </w:tcBorders>
            <w:shd w:val="clear" w:color="000000" w:fill="ED7D31"/>
            <w:noWrap/>
            <w:hideMark/>
          </w:tcPr>
          <w:p w14:paraId="34DC4FDC" w14:textId="77777777" w:rsidR="00833F1F" w:rsidRPr="00833F1F" w:rsidRDefault="00833F1F" w:rsidP="00833F1F">
            <w:pPr>
              <w:spacing w:after="0" w:line="240" w:lineRule="auto"/>
              <w:rPr>
                <w:rFonts w:eastAsia="Times New Roman" w:cs="Arial"/>
                <w:b/>
                <w:bCs/>
                <w:color w:val="FFFFFF"/>
                <w:kern w:val="0"/>
                <w:sz w:val="16"/>
                <w:szCs w:val="16"/>
                <w:lang w:eastAsia="en-GB"/>
                <w14:ligatures w14:val="none"/>
              </w:rPr>
            </w:pPr>
            <w:r w:rsidRPr="00833F1F">
              <w:rPr>
                <w:rFonts w:eastAsia="Times New Roman" w:cs="Arial"/>
                <w:b/>
                <w:bCs/>
                <w:color w:val="FFFFFF"/>
                <w:kern w:val="0"/>
                <w:sz w:val="16"/>
                <w:szCs w:val="16"/>
                <w:lang w:eastAsia="en-GB"/>
                <w14:ligatures w14:val="none"/>
              </w:rPr>
              <w:t>Measure</w:t>
            </w:r>
          </w:p>
        </w:tc>
      </w:tr>
      <w:tr w:rsidR="00833F1F" w:rsidRPr="0057692D" w14:paraId="35D04537" w14:textId="77777777" w:rsidTr="00551A44">
        <w:trPr>
          <w:trHeight w:val="829"/>
        </w:trPr>
        <w:tc>
          <w:tcPr>
            <w:tcW w:w="945" w:type="pct"/>
            <w:tcBorders>
              <w:top w:val="nil"/>
              <w:left w:val="single" w:sz="4" w:space="0" w:color="auto"/>
              <w:bottom w:val="single" w:sz="4" w:space="0" w:color="auto"/>
              <w:right w:val="single" w:sz="4" w:space="0" w:color="auto"/>
            </w:tcBorders>
            <w:shd w:val="clear" w:color="auto" w:fill="auto"/>
            <w:vAlign w:val="center"/>
            <w:hideMark/>
          </w:tcPr>
          <w:p w14:paraId="5E75B1C8" w14:textId="77777777" w:rsidR="00833F1F" w:rsidRPr="00833F1F" w:rsidRDefault="00833F1F" w:rsidP="00833F1F">
            <w:pPr>
              <w:spacing w:after="0" w:line="240" w:lineRule="auto"/>
              <w:rPr>
                <w:rFonts w:eastAsia="Times New Roman" w:cs="Arial"/>
                <w:b/>
                <w:bCs/>
                <w:color w:val="000000"/>
                <w:kern w:val="0"/>
                <w:sz w:val="16"/>
                <w:szCs w:val="16"/>
                <w:lang w:eastAsia="en-GB"/>
                <w14:ligatures w14:val="none"/>
              </w:rPr>
            </w:pPr>
            <w:r w:rsidRPr="00833F1F">
              <w:rPr>
                <w:rFonts w:eastAsia="Times New Roman" w:cs="Arial"/>
                <w:b/>
                <w:bCs/>
                <w:color w:val="000000"/>
                <w:kern w:val="0"/>
                <w:sz w:val="16"/>
                <w:szCs w:val="16"/>
                <w:lang w:eastAsia="en-GB"/>
                <w14:ligatures w14:val="none"/>
              </w:rPr>
              <w:t>Risks Management</w:t>
            </w:r>
          </w:p>
        </w:tc>
        <w:tc>
          <w:tcPr>
            <w:tcW w:w="1312" w:type="pct"/>
            <w:tcBorders>
              <w:top w:val="nil"/>
              <w:left w:val="nil"/>
              <w:bottom w:val="single" w:sz="4" w:space="0" w:color="auto"/>
              <w:right w:val="single" w:sz="4" w:space="0" w:color="auto"/>
            </w:tcBorders>
            <w:shd w:val="clear" w:color="auto" w:fill="auto"/>
            <w:hideMark/>
          </w:tcPr>
          <w:p w14:paraId="64321F45" w14:textId="77777777" w:rsidR="00833F1F" w:rsidRPr="00833F1F" w:rsidRDefault="00833F1F" w:rsidP="00833F1F">
            <w:pPr>
              <w:spacing w:after="0" w:line="240" w:lineRule="auto"/>
              <w:rPr>
                <w:rFonts w:eastAsia="Times New Roman" w:cs="Arial"/>
                <w:color w:val="000000"/>
                <w:kern w:val="0"/>
                <w:sz w:val="16"/>
                <w:szCs w:val="16"/>
                <w:lang w:eastAsia="en-GB"/>
                <w14:ligatures w14:val="none"/>
              </w:rPr>
            </w:pPr>
            <w:r w:rsidRPr="00833F1F">
              <w:rPr>
                <w:rFonts w:eastAsia="Times New Roman" w:cs="Arial"/>
                <w:color w:val="000000"/>
                <w:kern w:val="0"/>
                <w:sz w:val="16"/>
                <w:szCs w:val="16"/>
                <w:lang w:eastAsia="en-GB"/>
                <w14:ligatures w14:val="none"/>
              </w:rPr>
              <w:t xml:space="preserve">Monitors the identification of risks and treatments plans. </w:t>
            </w:r>
          </w:p>
        </w:tc>
        <w:tc>
          <w:tcPr>
            <w:tcW w:w="2743" w:type="pct"/>
            <w:tcBorders>
              <w:top w:val="nil"/>
              <w:left w:val="nil"/>
              <w:bottom w:val="single" w:sz="4" w:space="0" w:color="auto"/>
              <w:right w:val="single" w:sz="4" w:space="0" w:color="auto"/>
            </w:tcBorders>
            <w:shd w:val="clear" w:color="auto" w:fill="auto"/>
            <w:hideMark/>
          </w:tcPr>
          <w:p w14:paraId="71E69432" w14:textId="77777777" w:rsidR="00833F1F" w:rsidRPr="00833F1F" w:rsidRDefault="00833F1F" w:rsidP="00833F1F">
            <w:pPr>
              <w:spacing w:after="0" w:line="240" w:lineRule="auto"/>
              <w:rPr>
                <w:rFonts w:eastAsia="Times New Roman" w:cs="Arial"/>
                <w:color w:val="000000"/>
                <w:kern w:val="0"/>
                <w:sz w:val="16"/>
                <w:szCs w:val="16"/>
                <w:lang w:eastAsia="en-GB"/>
                <w14:ligatures w14:val="none"/>
              </w:rPr>
            </w:pPr>
            <w:r w:rsidRPr="00833F1F">
              <w:rPr>
                <w:rFonts w:eastAsia="Times New Roman" w:cs="Arial"/>
                <w:color w:val="000000"/>
                <w:kern w:val="0"/>
                <w:sz w:val="16"/>
                <w:szCs w:val="16"/>
                <w:lang w:eastAsia="en-GB"/>
                <w14:ligatures w14:val="none"/>
              </w:rPr>
              <w:t>No of risks raised</w:t>
            </w:r>
            <w:r w:rsidRPr="00833F1F">
              <w:rPr>
                <w:rFonts w:eastAsia="Times New Roman" w:cs="Arial"/>
                <w:color w:val="000000"/>
                <w:kern w:val="0"/>
                <w:sz w:val="16"/>
                <w:szCs w:val="16"/>
                <w:lang w:eastAsia="en-GB"/>
                <w14:ligatures w14:val="none"/>
              </w:rPr>
              <w:br/>
              <w:t>No of treatment plans</w:t>
            </w:r>
            <w:r w:rsidRPr="00833F1F">
              <w:rPr>
                <w:rFonts w:eastAsia="Times New Roman" w:cs="Arial"/>
                <w:color w:val="000000"/>
                <w:kern w:val="0"/>
                <w:sz w:val="16"/>
                <w:szCs w:val="16"/>
                <w:lang w:eastAsia="en-GB"/>
                <w14:ligatures w14:val="none"/>
              </w:rPr>
              <w:br/>
              <w:t>Mean Time to Resolve</w:t>
            </w:r>
          </w:p>
        </w:tc>
      </w:tr>
      <w:tr w:rsidR="00833F1F" w:rsidRPr="0057692D" w14:paraId="23FA97AB" w14:textId="77777777" w:rsidTr="00551A44">
        <w:trPr>
          <w:trHeight w:val="553"/>
        </w:trPr>
        <w:tc>
          <w:tcPr>
            <w:tcW w:w="945" w:type="pct"/>
            <w:tcBorders>
              <w:top w:val="nil"/>
              <w:left w:val="single" w:sz="4" w:space="0" w:color="auto"/>
              <w:bottom w:val="single" w:sz="4" w:space="0" w:color="auto"/>
              <w:right w:val="single" w:sz="4" w:space="0" w:color="auto"/>
            </w:tcBorders>
            <w:shd w:val="clear" w:color="auto" w:fill="auto"/>
            <w:vAlign w:val="center"/>
            <w:hideMark/>
          </w:tcPr>
          <w:p w14:paraId="11FC1CFC" w14:textId="77777777" w:rsidR="00833F1F" w:rsidRPr="00833F1F" w:rsidRDefault="00833F1F" w:rsidP="00833F1F">
            <w:pPr>
              <w:spacing w:after="0" w:line="240" w:lineRule="auto"/>
              <w:rPr>
                <w:rFonts w:eastAsia="Times New Roman" w:cs="Arial"/>
                <w:b/>
                <w:bCs/>
                <w:color w:val="000000"/>
                <w:kern w:val="0"/>
                <w:sz w:val="16"/>
                <w:szCs w:val="16"/>
                <w:lang w:eastAsia="en-GB"/>
                <w14:ligatures w14:val="none"/>
              </w:rPr>
            </w:pPr>
            <w:r w:rsidRPr="00833F1F">
              <w:rPr>
                <w:rFonts w:eastAsia="Times New Roman" w:cs="Arial"/>
                <w:b/>
                <w:bCs/>
                <w:color w:val="000000"/>
                <w:kern w:val="0"/>
                <w:sz w:val="16"/>
                <w:szCs w:val="16"/>
                <w:lang w:eastAsia="en-GB"/>
                <w14:ligatures w14:val="none"/>
              </w:rPr>
              <w:t xml:space="preserve">Non-Conformance </w:t>
            </w:r>
          </w:p>
        </w:tc>
        <w:tc>
          <w:tcPr>
            <w:tcW w:w="1312" w:type="pct"/>
            <w:tcBorders>
              <w:top w:val="nil"/>
              <w:left w:val="nil"/>
              <w:bottom w:val="single" w:sz="4" w:space="0" w:color="auto"/>
              <w:right w:val="single" w:sz="4" w:space="0" w:color="auto"/>
            </w:tcBorders>
            <w:shd w:val="clear" w:color="auto" w:fill="auto"/>
            <w:hideMark/>
          </w:tcPr>
          <w:p w14:paraId="0FF0A666" w14:textId="77777777" w:rsidR="00833F1F" w:rsidRPr="00833F1F" w:rsidRDefault="00833F1F" w:rsidP="00833F1F">
            <w:pPr>
              <w:spacing w:after="0" w:line="240" w:lineRule="auto"/>
              <w:rPr>
                <w:rFonts w:eastAsia="Times New Roman" w:cs="Arial"/>
                <w:color w:val="000000"/>
                <w:kern w:val="0"/>
                <w:sz w:val="16"/>
                <w:szCs w:val="16"/>
                <w:lang w:eastAsia="en-GB"/>
                <w14:ligatures w14:val="none"/>
              </w:rPr>
            </w:pPr>
            <w:r w:rsidRPr="00833F1F">
              <w:rPr>
                <w:rFonts w:eastAsia="Times New Roman" w:cs="Arial"/>
                <w:color w:val="000000"/>
                <w:kern w:val="0"/>
                <w:sz w:val="16"/>
                <w:szCs w:val="16"/>
                <w:lang w:eastAsia="en-GB"/>
                <w14:ligatures w14:val="none"/>
              </w:rPr>
              <w:t>Monitors addressing the resolution of non-conformities to reduce risk</w:t>
            </w:r>
          </w:p>
        </w:tc>
        <w:tc>
          <w:tcPr>
            <w:tcW w:w="2743" w:type="pct"/>
            <w:tcBorders>
              <w:top w:val="nil"/>
              <w:left w:val="nil"/>
              <w:bottom w:val="single" w:sz="4" w:space="0" w:color="auto"/>
              <w:right w:val="single" w:sz="4" w:space="0" w:color="auto"/>
            </w:tcBorders>
            <w:shd w:val="clear" w:color="auto" w:fill="auto"/>
            <w:hideMark/>
          </w:tcPr>
          <w:p w14:paraId="1E2C4909" w14:textId="681FC2A4" w:rsidR="00833F1F" w:rsidRPr="00833F1F" w:rsidRDefault="00833F1F" w:rsidP="00833F1F">
            <w:pPr>
              <w:spacing w:after="0" w:line="240" w:lineRule="auto"/>
              <w:rPr>
                <w:rFonts w:eastAsia="Times New Roman" w:cs="Arial"/>
                <w:color w:val="000000"/>
                <w:kern w:val="0"/>
                <w:sz w:val="16"/>
                <w:szCs w:val="16"/>
                <w:lang w:eastAsia="en-GB"/>
                <w14:ligatures w14:val="none"/>
              </w:rPr>
            </w:pPr>
            <w:r w:rsidRPr="00833F1F">
              <w:rPr>
                <w:rFonts w:eastAsia="Times New Roman" w:cs="Arial"/>
                <w:color w:val="000000"/>
                <w:kern w:val="0"/>
                <w:sz w:val="16"/>
                <w:szCs w:val="16"/>
                <w:lang w:eastAsia="en-GB"/>
                <w14:ligatures w14:val="none"/>
              </w:rPr>
              <w:t>No of non-</w:t>
            </w:r>
            <w:r w:rsidR="0057692D" w:rsidRPr="00833F1F">
              <w:rPr>
                <w:rFonts w:eastAsia="Times New Roman" w:cs="Arial"/>
                <w:color w:val="000000"/>
                <w:kern w:val="0"/>
                <w:sz w:val="16"/>
                <w:szCs w:val="16"/>
                <w:lang w:eastAsia="en-GB"/>
                <w14:ligatures w14:val="none"/>
              </w:rPr>
              <w:t>conformities</w:t>
            </w:r>
            <w:r w:rsidRPr="00833F1F">
              <w:rPr>
                <w:rFonts w:eastAsia="Times New Roman" w:cs="Arial"/>
                <w:color w:val="000000"/>
                <w:kern w:val="0"/>
                <w:sz w:val="16"/>
                <w:szCs w:val="16"/>
                <w:lang w:eastAsia="en-GB"/>
                <w14:ligatures w14:val="none"/>
              </w:rPr>
              <w:br/>
              <w:t>Mean time to resolve</w:t>
            </w:r>
          </w:p>
        </w:tc>
      </w:tr>
      <w:tr w:rsidR="00833F1F" w:rsidRPr="0057692D" w14:paraId="5B8B9AC8" w14:textId="77777777" w:rsidTr="00551A44">
        <w:trPr>
          <w:trHeight w:val="586"/>
        </w:trPr>
        <w:tc>
          <w:tcPr>
            <w:tcW w:w="945" w:type="pct"/>
            <w:vMerge w:val="restart"/>
            <w:tcBorders>
              <w:top w:val="nil"/>
              <w:left w:val="single" w:sz="4" w:space="0" w:color="auto"/>
              <w:bottom w:val="single" w:sz="4" w:space="0" w:color="auto"/>
              <w:right w:val="single" w:sz="4" w:space="0" w:color="auto"/>
            </w:tcBorders>
            <w:shd w:val="clear" w:color="auto" w:fill="auto"/>
            <w:vAlign w:val="center"/>
            <w:hideMark/>
          </w:tcPr>
          <w:p w14:paraId="5F9933D7" w14:textId="77777777" w:rsidR="00833F1F" w:rsidRPr="00833F1F" w:rsidRDefault="00833F1F" w:rsidP="00833F1F">
            <w:pPr>
              <w:spacing w:after="0" w:line="240" w:lineRule="auto"/>
              <w:rPr>
                <w:rFonts w:eastAsia="Times New Roman" w:cs="Arial"/>
                <w:b/>
                <w:bCs/>
                <w:color w:val="000000"/>
                <w:kern w:val="0"/>
                <w:sz w:val="16"/>
                <w:szCs w:val="16"/>
                <w:lang w:eastAsia="en-GB"/>
                <w14:ligatures w14:val="none"/>
              </w:rPr>
            </w:pPr>
            <w:r w:rsidRPr="00833F1F">
              <w:rPr>
                <w:rFonts w:eastAsia="Times New Roman" w:cs="Arial"/>
                <w:b/>
                <w:bCs/>
                <w:color w:val="000000"/>
                <w:kern w:val="0"/>
                <w:sz w:val="16"/>
                <w:szCs w:val="16"/>
                <w:lang w:eastAsia="en-GB"/>
                <w14:ligatures w14:val="none"/>
              </w:rPr>
              <w:t>Access Control</w:t>
            </w:r>
          </w:p>
        </w:tc>
        <w:tc>
          <w:tcPr>
            <w:tcW w:w="1312" w:type="pct"/>
            <w:tcBorders>
              <w:top w:val="nil"/>
              <w:left w:val="nil"/>
              <w:bottom w:val="single" w:sz="4" w:space="0" w:color="auto"/>
              <w:right w:val="single" w:sz="4" w:space="0" w:color="auto"/>
            </w:tcBorders>
            <w:shd w:val="clear" w:color="auto" w:fill="auto"/>
            <w:noWrap/>
            <w:hideMark/>
          </w:tcPr>
          <w:p w14:paraId="1366AC34" w14:textId="77777777" w:rsidR="00833F1F" w:rsidRPr="00833F1F" w:rsidRDefault="00833F1F" w:rsidP="00833F1F">
            <w:pPr>
              <w:spacing w:after="0" w:line="240" w:lineRule="auto"/>
              <w:rPr>
                <w:rFonts w:eastAsia="Times New Roman" w:cs="Arial"/>
                <w:color w:val="000000"/>
                <w:kern w:val="0"/>
                <w:sz w:val="16"/>
                <w:szCs w:val="16"/>
                <w:lang w:eastAsia="en-GB"/>
                <w14:ligatures w14:val="none"/>
              </w:rPr>
            </w:pPr>
            <w:r w:rsidRPr="00833F1F">
              <w:rPr>
                <w:rFonts w:eastAsia="Times New Roman" w:cs="Arial"/>
                <w:color w:val="000000"/>
                <w:kern w:val="0"/>
                <w:sz w:val="16"/>
                <w:szCs w:val="16"/>
                <w:lang w:eastAsia="en-GB"/>
                <w14:ligatures w14:val="none"/>
              </w:rPr>
              <w:t>Access to networks and network services</w:t>
            </w:r>
          </w:p>
        </w:tc>
        <w:tc>
          <w:tcPr>
            <w:tcW w:w="2743" w:type="pct"/>
            <w:tcBorders>
              <w:top w:val="nil"/>
              <w:left w:val="nil"/>
              <w:bottom w:val="single" w:sz="4" w:space="0" w:color="auto"/>
              <w:right w:val="single" w:sz="4" w:space="0" w:color="auto"/>
            </w:tcBorders>
            <w:shd w:val="clear" w:color="auto" w:fill="auto"/>
            <w:hideMark/>
          </w:tcPr>
          <w:p w14:paraId="3E06561C" w14:textId="3EAFE785" w:rsidR="00144821" w:rsidRDefault="007D799C" w:rsidP="00833F1F">
            <w:pPr>
              <w:spacing w:after="0" w:line="240" w:lineRule="auto"/>
              <w:rPr>
                <w:rFonts w:eastAsia="Times New Roman" w:cs="Arial"/>
                <w:color w:val="000000"/>
                <w:kern w:val="0"/>
                <w:sz w:val="16"/>
                <w:szCs w:val="16"/>
                <w:lang w:eastAsia="en-GB"/>
                <w14:ligatures w14:val="none"/>
              </w:rPr>
            </w:pPr>
            <w:r>
              <w:rPr>
                <w:rFonts w:eastAsia="Times New Roman" w:cs="Arial"/>
                <w:color w:val="000000"/>
                <w:kern w:val="0"/>
                <w:sz w:val="16"/>
                <w:szCs w:val="16"/>
                <w:lang w:eastAsia="en-GB"/>
                <w14:ligatures w14:val="none"/>
              </w:rPr>
              <w:t>R</w:t>
            </w:r>
            <w:r w:rsidR="00144821">
              <w:rPr>
                <w:rFonts w:eastAsia="Times New Roman" w:cs="Arial"/>
                <w:color w:val="000000"/>
                <w:kern w:val="0"/>
                <w:sz w:val="16"/>
                <w:szCs w:val="16"/>
                <w:lang w:eastAsia="en-GB"/>
                <w14:ligatures w14:val="none"/>
              </w:rPr>
              <w:t xml:space="preserve">eview of sample user accounts and verification of access rights, which match requirements of the templated form. </w:t>
            </w:r>
          </w:p>
          <w:p w14:paraId="64E90C59" w14:textId="545BE741" w:rsidR="00833F1F" w:rsidRPr="00833F1F" w:rsidRDefault="00144821" w:rsidP="00833F1F">
            <w:pPr>
              <w:spacing w:after="0" w:line="240" w:lineRule="auto"/>
              <w:rPr>
                <w:rFonts w:eastAsia="Times New Roman" w:cs="Arial"/>
                <w:color w:val="000000"/>
                <w:kern w:val="0"/>
                <w:sz w:val="16"/>
                <w:szCs w:val="16"/>
                <w:lang w:eastAsia="en-GB"/>
                <w14:ligatures w14:val="none"/>
              </w:rPr>
            </w:pPr>
            <w:r>
              <w:rPr>
                <w:rFonts w:eastAsia="Times New Roman" w:cs="Arial"/>
                <w:color w:val="000000"/>
                <w:kern w:val="0"/>
                <w:sz w:val="16"/>
                <w:szCs w:val="16"/>
                <w:lang w:eastAsia="en-GB"/>
                <w14:ligatures w14:val="none"/>
              </w:rPr>
              <w:t>Record n</w:t>
            </w:r>
            <w:r w:rsidR="00833F1F" w:rsidRPr="00833F1F">
              <w:rPr>
                <w:rFonts w:eastAsia="Times New Roman" w:cs="Arial"/>
                <w:color w:val="000000"/>
                <w:kern w:val="0"/>
                <w:sz w:val="16"/>
                <w:szCs w:val="16"/>
                <w:lang w:eastAsia="en-GB"/>
                <w14:ligatures w14:val="none"/>
              </w:rPr>
              <w:t>o. of conformities vs. non-conformities.</w:t>
            </w:r>
          </w:p>
        </w:tc>
      </w:tr>
      <w:tr w:rsidR="00833F1F" w:rsidRPr="0057692D" w14:paraId="4AAB7F93" w14:textId="77777777" w:rsidTr="00551A44">
        <w:trPr>
          <w:trHeight w:val="829"/>
        </w:trPr>
        <w:tc>
          <w:tcPr>
            <w:tcW w:w="945" w:type="pct"/>
            <w:vMerge/>
            <w:tcBorders>
              <w:top w:val="nil"/>
              <w:left w:val="single" w:sz="4" w:space="0" w:color="auto"/>
              <w:bottom w:val="single" w:sz="4" w:space="0" w:color="auto"/>
              <w:right w:val="single" w:sz="4" w:space="0" w:color="auto"/>
            </w:tcBorders>
            <w:vAlign w:val="center"/>
            <w:hideMark/>
          </w:tcPr>
          <w:p w14:paraId="15BDCC71" w14:textId="77777777" w:rsidR="00833F1F" w:rsidRPr="00833F1F" w:rsidRDefault="00833F1F" w:rsidP="00833F1F">
            <w:pPr>
              <w:spacing w:after="0" w:line="240" w:lineRule="auto"/>
              <w:rPr>
                <w:rFonts w:eastAsia="Times New Roman" w:cs="Arial"/>
                <w:b/>
                <w:bCs/>
                <w:color w:val="000000"/>
                <w:kern w:val="0"/>
                <w:sz w:val="16"/>
                <w:szCs w:val="16"/>
                <w:lang w:eastAsia="en-GB"/>
                <w14:ligatures w14:val="none"/>
              </w:rPr>
            </w:pPr>
          </w:p>
        </w:tc>
        <w:tc>
          <w:tcPr>
            <w:tcW w:w="1312" w:type="pct"/>
            <w:tcBorders>
              <w:top w:val="nil"/>
              <w:left w:val="nil"/>
              <w:bottom w:val="single" w:sz="4" w:space="0" w:color="auto"/>
              <w:right w:val="single" w:sz="4" w:space="0" w:color="auto"/>
            </w:tcBorders>
            <w:shd w:val="clear" w:color="auto" w:fill="auto"/>
            <w:noWrap/>
            <w:hideMark/>
          </w:tcPr>
          <w:p w14:paraId="2D58C01A" w14:textId="77777777" w:rsidR="00833F1F" w:rsidRPr="00833F1F" w:rsidRDefault="00833F1F" w:rsidP="00833F1F">
            <w:pPr>
              <w:spacing w:after="0" w:line="240" w:lineRule="auto"/>
              <w:rPr>
                <w:rFonts w:eastAsia="Times New Roman" w:cs="Arial"/>
                <w:color w:val="000000"/>
                <w:kern w:val="0"/>
                <w:sz w:val="16"/>
                <w:szCs w:val="16"/>
                <w:lang w:eastAsia="en-GB"/>
                <w14:ligatures w14:val="none"/>
              </w:rPr>
            </w:pPr>
            <w:r w:rsidRPr="00833F1F">
              <w:rPr>
                <w:rFonts w:eastAsia="Times New Roman" w:cs="Arial"/>
                <w:color w:val="000000"/>
                <w:kern w:val="0"/>
                <w:sz w:val="16"/>
                <w:szCs w:val="16"/>
                <w:lang w:eastAsia="en-GB"/>
                <w14:ligatures w14:val="none"/>
              </w:rPr>
              <w:t>Review of user access rights</w:t>
            </w:r>
          </w:p>
        </w:tc>
        <w:tc>
          <w:tcPr>
            <w:tcW w:w="2743" w:type="pct"/>
            <w:tcBorders>
              <w:top w:val="nil"/>
              <w:left w:val="nil"/>
              <w:bottom w:val="single" w:sz="4" w:space="0" w:color="auto"/>
              <w:right w:val="single" w:sz="4" w:space="0" w:color="auto"/>
            </w:tcBorders>
            <w:shd w:val="clear" w:color="auto" w:fill="auto"/>
            <w:hideMark/>
          </w:tcPr>
          <w:p w14:paraId="40CE7000" w14:textId="24F89B1D" w:rsidR="00833F1F" w:rsidRPr="00833F1F" w:rsidRDefault="00833F1F" w:rsidP="00833F1F">
            <w:pPr>
              <w:spacing w:after="0" w:line="240" w:lineRule="auto"/>
              <w:rPr>
                <w:rFonts w:eastAsia="Times New Roman" w:cs="Arial"/>
                <w:color w:val="000000"/>
                <w:kern w:val="0"/>
                <w:sz w:val="16"/>
                <w:szCs w:val="16"/>
                <w:lang w:eastAsia="en-GB"/>
                <w14:ligatures w14:val="none"/>
              </w:rPr>
            </w:pPr>
            <w:r w:rsidRPr="00833F1F">
              <w:rPr>
                <w:rFonts w:eastAsia="Times New Roman" w:cs="Arial"/>
                <w:color w:val="000000"/>
                <w:kern w:val="0"/>
                <w:sz w:val="16"/>
                <w:szCs w:val="16"/>
                <w:lang w:eastAsia="en-GB"/>
                <w14:ligatures w14:val="none"/>
              </w:rPr>
              <w:t>Record no. of accounts automatically disabled every quarter.</w:t>
            </w:r>
            <w:r w:rsidRPr="00833F1F">
              <w:rPr>
                <w:rFonts w:eastAsia="Times New Roman" w:cs="Arial"/>
                <w:color w:val="000000"/>
                <w:kern w:val="0"/>
                <w:sz w:val="16"/>
                <w:szCs w:val="16"/>
                <w:lang w:eastAsia="en-GB"/>
                <w14:ligatures w14:val="none"/>
              </w:rPr>
              <w:br/>
              <w:t xml:space="preserve">Record no. of unused </w:t>
            </w:r>
            <w:r w:rsidR="000B59A0">
              <w:rPr>
                <w:rFonts w:eastAsia="Times New Roman" w:cs="Arial"/>
                <w:color w:val="000000"/>
                <w:kern w:val="0"/>
                <w:sz w:val="16"/>
                <w:szCs w:val="16"/>
                <w:lang w:eastAsia="en-GB"/>
                <w14:ligatures w14:val="none"/>
              </w:rPr>
              <w:t>privileged</w:t>
            </w:r>
            <w:r w:rsidRPr="00833F1F">
              <w:rPr>
                <w:rFonts w:eastAsia="Times New Roman" w:cs="Arial"/>
                <w:color w:val="000000"/>
                <w:kern w:val="0"/>
                <w:sz w:val="16"/>
                <w:szCs w:val="16"/>
                <w:lang w:eastAsia="en-GB"/>
                <w14:ligatures w14:val="none"/>
              </w:rPr>
              <w:t xml:space="preserve"> system accounts that require disabling every quarter.</w:t>
            </w:r>
            <w:r w:rsidRPr="00833F1F">
              <w:rPr>
                <w:rFonts w:eastAsia="Times New Roman" w:cs="Arial"/>
                <w:color w:val="000000"/>
                <w:kern w:val="0"/>
                <w:sz w:val="16"/>
                <w:szCs w:val="16"/>
                <w:lang w:eastAsia="en-GB"/>
                <w14:ligatures w14:val="none"/>
              </w:rPr>
              <w:br/>
              <w:t>Record no. of unused document management system accounts that require disabling every quarter.</w:t>
            </w:r>
          </w:p>
        </w:tc>
      </w:tr>
      <w:tr w:rsidR="00833F1F" w:rsidRPr="0057692D" w14:paraId="5D2216AC" w14:textId="77777777" w:rsidTr="00551A44">
        <w:trPr>
          <w:trHeight w:val="553"/>
        </w:trPr>
        <w:tc>
          <w:tcPr>
            <w:tcW w:w="945" w:type="pct"/>
            <w:vMerge w:val="restart"/>
            <w:tcBorders>
              <w:top w:val="nil"/>
              <w:left w:val="single" w:sz="4" w:space="0" w:color="auto"/>
              <w:bottom w:val="single" w:sz="4" w:space="0" w:color="auto"/>
              <w:right w:val="single" w:sz="4" w:space="0" w:color="auto"/>
            </w:tcBorders>
            <w:shd w:val="clear" w:color="auto" w:fill="auto"/>
            <w:vAlign w:val="center"/>
            <w:hideMark/>
          </w:tcPr>
          <w:p w14:paraId="304A007F" w14:textId="77777777" w:rsidR="00833F1F" w:rsidRPr="00833F1F" w:rsidRDefault="00833F1F" w:rsidP="00833F1F">
            <w:pPr>
              <w:spacing w:after="0" w:line="240" w:lineRule="auto"/>
              <w:rPr>
                <w:rFonts w:eastAsia="Times New Roman" w:cs="Arial"/>
                <w:b/>
                <w:bCs/>
                <w:color w:val="000000"/>
                <w:kern w:val="0"/>
                <w:sz w:val="16"/>
                <w:szCs w:val="16"/>
                <w:lang w:eastAsia="en-GB"/>
                <w14:ligatures w14:val="none"/>
              </w:rPr>
            </w:pPr>
            <w:r w:rsidRPr="00833F1F">
              <w:rPr>
                <w:rFonts w:eastAsia="Times New Roman" w:cs="Arial"/>
                <w:b/>
                <w:bCs/>
                <w:color w:val="000000"/>
                <w:kern w:val="0"/>
                <w:sz w:val="16"/>
                <w:szCs w:val="16"/>
                <w:lang w:eastAsia="en-GB"/>
                <w14:ligatures w14:val="none"/>
              </w:rPr>
              <w:t>Operational Security</w:t>
            </w:r>
          </w:p>
        </w:tc>
        <w:tc>
          <w:tcPr>
            <w:tcW w:w="1312" w:type="pct"/>
            <w:tcBorders>
              <w:top w:val="nil"/>
              <w:left w:val="nil"/>
              <w:bottom w:val="single" w:sz="4" w:space="0" w:color="auto"/>
              <w:right w:val="single" w:sz="4" w:space="0" w:color="auto"/>
            </w:tcBorders>
            <w:shd w:val="clear" w:color="auto" w:fill="auto"/>
            <w:noWrap/>
            <w:hideMark/>
          </w:tcPr>
          <w:p w14:paraId="2201D6AA" w14:textId="77777777" w:rsidR="00833F1F" w:rsidRPr="00833F1F" w:rsidRDefault="00833F1F" w:rsidP="00833F1F">
            <w:pPr>
              <w:spacing w:after="0" w:line="240" w:lineRule="auto"/>
              <w:rPr>
                <w:rFonts w:eastAsia="Times New Roman" w:cs="Arial"/>
                <w:color w:val="000000"/>
                <w:kern w:val="0"/>
                <w:sz w:val="16"/>
                <w:szCs w:val="16"/>
                <w:lang w:eastAsia="en-GB"/>
                <w14:ligatures w14:val="none"/>
              </w:rPr>
            </w:pPr>
            <w:r w:rsidRPr="00833F1F">
              <w:rPr>
                <w:rFonts w:eastAsia="Times New Roman" w:cs="Arial"/>
                <w:color w:val="000000"/>
                <w:kern w:val="0"/>
                <w:sz w:val="16"/>
                <w:szCs w:val="16"/>
                <w:lang w:eastAsia="en-GB"/>
                <w14:ligatures w14:val="none"/>
              </w:rPr>
              <w:t>Change management</w:t>
            </w:r>
          </w:p>
        </w:tc>
        <w:tc>
          <w:tcPr>
            <w:tcW w:w="2743" w:type="pct"/>
            <w:tcBorders>
              <w:top w:val="nil"/>
              <w:left w:val="nil"/>
              <w:bottom w:val="single" w:sz="4" w:space="0" w:color="auto"/>
              <w:right w:val="single" w:sz="4" w:space="0" w:color="auto"/>
            </w:tcBorders>
            <w:shd w:val="clear" w:color="auto" w:fill="auto"/>
            <w:hideMark/>
          </w:tcPr>
          <w:p w14:paraId="3318BB08" w14:textId="2748CB88" w:rsidR="001C080F" w:rsidRDefault="001C080F" w:rsidP="00833F1F">
            <w:pPr>
              <w:spacing w:after="0" w:line="240" w:lineRule="auto"/>
              <w:rPr>
                <w:rFonts w:eastAsia="Times New Roman" w:cs="Arial"/>
                <w:color w:val="000000"/>
                <w:kern w:val="0"/>
                <w:sz w:val="16"/>
                <w:szCs w:val="16"/>
                <w:lang w:eastAsia="en-GB"/>
                <w14:ligatures w14:val="none"/>
              </w:rPr>
            </w:pPr>
            <w:r>
              <w:rPr>
                <w:rFonts w:eastAsia="Times New Roman" w:cs="Arial"/>
                <w:color w:val="000000"/>
                <w:kern w:val="0"/>
                <w:sz w:val="16"/>
                <w:szCs w:val="16"/>
                <w:lang w:eastAsia="en-GB"/>
                <w14:ligatures w14:val="none"/>
              </w:rPr>
              <w:t xml:space="preserve">No of unauthorised changes. </w:t>
            </w:r>
          </w:p>
          <w:p w14:paraId="44B78C8D" w14:textId="4A9E39B5" w:rsidR="00965ABE" w:rsidRDefault="00965ABE" w:rsidP="00833F1F">
            <w:pPr>
              <w:spacing w:after="0" w:line="240" w:lineRule="auto"/>
              <w:rPr>
                <w:rFonts w:eastAsia="Times New Roman" w:cs="Arial"/>
                <w:color w:val="000000"/>
                <w:kern w:val="0"/>
                <w:sz w:val="16"/>
                <w:szCs w:val="16"/>
                <w:lang w:eastAsia="en-GB"/>
                <w14:ligatures w14:val="none"/>
              </w:rPr>
            </w:pPr>
            <w:r>
              <w:rPr>
                <w:rFonts w:eastAsia="Times New Roman" w:cs="Arial"/>
                <w:color w:val="000000"/>
                <w:kern w:val="0"/>
                <w:sz w:val="16"/>
                <w:szCs w:val="16"/>
                <w:lang w:eastAsia="en-GB"/>
                <w14:ligatures w14:val="none"/>
              </w:rPr>
              <w:t xml:space="preserve">No of security </w:t>
            </w:r>
            <w:r w:rsidR="004A55F5">
              <w:rPr>
                <w:rFonts w:eastAsia="Times New Roman" w:cs="Arial"/>
                <w:color w:val="000000"/>
                <w:kern w:val="0"/>
                <w:sz w:val="16"/>
                <w:szCs w:val="16"/>
                <w:lang w:eastAsia="en-GB"/>
                <w14:ligatures w14:val="none"/>
              </w:rPr>
              <w:t xml:space="preserve">related changes. </w:t>
            </w:r>
          </w:p>
          <w:p w14:paraId="3E451257" w14:textId="1B94B1E3" w:rsidR="00965ABE" w:rsidRDefault="00965ABE" w:rsidP="00833F1F">
            <w:pPr>
              <w:spacing w:after="0" w:line="240" w:lineRule="auto"/>
              <w:rPr>
                <w:rFonts w:eastAsia="Times New Roman" w:cs="Arial"/>
                <w:color w:val="000000"/>
                <w:kern w:val="0"/>
                <w:sz w:val="16"/>
                <w:szCs w:val="16"/>
                <w:lang w:eastAsia="en-GB"/>
                <w14:ligatures w14:val="none"/>
              </w:rPr>
            </w:pPr>
            <w:r>
              <w:rPr>
                <w:rFonts w:eastAsia="Times New Roman" w:cs="Arial"/>
                <w:color w:val="000000"/>
                <w:kern w:val="0"/>
                <w:sz w:val="16"/>
                <w:szCs w:val="16"/>
                <w:lang w:eastAsia="en-GB"/>
                <w14:ligatures w14:val="none"/>
              </w:rPr>
              <w:t xml:space="preserve">No of failed </w:t>
            </w:r>
            <w:r w:rsidR="004A55F5">
              <w:rPr>
                <w:rFonts w:eastAsia="Times New Roman" w:cs="Arial"/>
                <w:color w:val="000000"/>
                <w:kern w:val="0"/>
                <w:sz w:val="16"/>
                <w:szCs w:val="16"/>
                <w:lang w:eastAsia="en-GB"/>
                <w14:ligatures w14:val="none"/>
              </w:rPr>
              <w:t xml:space="preserve">security related changes. </w:t>
            </w:r>
          </w:p>
          <w:p w14:paraId="23BC4502" w14:textId="5C5BA329" w:rsidR="00965ABE" w:rsidRDefault="00965ABE" w:rsidP="00833F1F">
            <w:pPr>
              <w:spacing w:after="0" w:line="240" w:lineRule="auto"/>
              <w:rPr>
                <w:rFonts w:eastAsia="Times New Roman" w:cs="Arial"/>
                <w:color w:val="000000"/>
                <w:kern w:val="0"/>
                <w:sz w:val="16"/>
                <w:szCs w:val="16"/>
                <w:lang w:eastAsia="en-GB"/>
                <w14:ligatures w14:val="none"/>
              </w:rPr>
            </w:pPr>
            <w:r>
              <w:rPr>
                <w:rFonts w:eastAsia="Times New Roman" w:cs="Arial"/>
                <w:color w:val="000000"/>
                <w:kern w:val="0"/>
                <w:sz w:val="16"/>
                <w:szCs w:val="16"/>
                <w:lang w:eastAsia="en-GB"/>
                <w14:ligatures w14:val="none"/>
              </w:rPr>
              <w:t>No of incidents caused by change</w:t>
            </w:r>
            <w:r w:rsidR="004A55F5">
              <w:rPr>
                <w:rFonts w:eastAsia="Times New Roman" w:cs="Arial"/>
                <w:color w:val="000000"/>
                <w:kern w:val="0"/>
                <w:sz w:val="16"/>
                <w:szCs w:val="16"/>
                <w:lang w:eastAsia="en-GB"/>
                <w14:ligatures w14:val="none"/>
              </w:rPr>
              <w:t>, related to security.</w:t>
            </w:r>
          </w:p>
          <w:p w14:paraId="3B94F905" w14:textId="256ABD36" w:rsidR="00833F1F" w:rsidRPr="00833F1F" w:rsidRDefault="005D26C5" w:rsidP="00833F1F">
            <w:pPr>
              <w:spacing w:after="0" w:line="240" w:lineRule="auto"/>
              <w:rPr>
                <w:rFonts w:eastAsia="Times New Roman" w:cs="Arial"/>
                <w:color w:val="000000"/>
                <w:kern w:val="0"/>
                <w:sz w:val="16"/>
                <w:szCs w:val="16"/>
                <w:lang w:eastAsia="en-GB"/>
                <w14:ligatures w14:val="none"/>
              </w:rPr>
            </w:pPr>
            <w:r w:rsidRPr="005D26C5">
              <w:rPr>
                <w:rFonts w:eastAsia="Times New Roman" w:cs="Arial"/>
                <w:color w:val="000000"/>
                <w:kern w:val="0"/>
                <w:sz w:val="16"/>
                <w:szCs w:val="16"/>
                <w:lang w:eastAsia="en-GB"/>
                <w14:ligatures w14:val="none"/>
              </w:rPr>
              <w:t>Record no. of conformities vs. non-conformities.</w:t>
            </w:r>
          </w:p>
        </w:tc>
      </w:tr>
      <w:tr w:rsidR="00833F1F" w:rsidRPr="0057692D" w14:paraId="0B41E257" w14:textId="77777777" w:rsidTr="00551A44">
        <w:trPr>
          <w:trHeight w:val="276"/>
        </w:trPr>
        <w:tc>
          <w:tcPr>
            <w:tcW w:w="945" w:type="pct"/>
            <w:vMerge/>
            <w:tcBorders>
              <w:top w:val="nil"/>
              <w:left w:val="single" w:sz="4" w:space="0" w:color="auto"/>
              <w:bottom w:val="single" w:sz="4" w:space="0" w:color="auto"/>
              <w:right w:val="single" w:sz="4" w:space="0" w:color="auto"/>
            </w:tcBorders>
            <w:vAlign w:val="center"/>
            <w:hideMark/>
          </w:tcPr>
          <w:p w14:paraId="7FCCA6DD" w14:textId="77777777" w:rsidR="00833F1F" w:rsidRPr="00833F1F" w:rsidRDefault="00833F1F" w:rsidP="00833F1F">
            <w:pPr>
              <w:spacing w:after="0" w:line="240" w:lineRule="auto"/>
              <w:rPr>
                <w:rFonts w:eastAsia="Times New Roman" w:cs="Arial"/>
                <w:b/>
                <w:bCs/>
                <w:color w:val="000000"/>
                <w:kern w:val="0"/>
                <w:sz w:val="16"/>
                <w:szCs w:val="16"/>
                <w:lang w:eastAsia="en-GB"/>
                <w14:ligatures w14:val="none"/>
              </w:rPr>
            </w:pPr>
          </w:p>
        </w:tc>
        <w:tc>
          <w:tcPr>
            <w:tcW w:w="1312" w:type="pct"/>
            <w:tcBorders>
              <w:top w:val="nil"/>
              <w:left w:val="nil"/>
              <w:bottom w:val="single" w:sz="4" w:space="0" w:color="auto"/>
              <w:right w:val="single" w:sz="4" w:space="0" w:color="auto"/>
            </w:tcBorders>
            <w:shd w:val="clear" w:color="auto" w:fill="auto"/>
            <w:noWrap/>
            <w:hideMark/>
          </w:tcPr>
          <w:p w14:paraId="692A5914" w14:textId="77777777" w:rsidR="00833F1F" w:rsidRPr="00833F1F" w:rsidRDefault="00833F1F" w:rsidP="00833F1F">
            <w:pPr>
              <w:spacing w:after="0" w:line="240" w:lineRule="auto"/>
              <w:rPr>
                <w:rFonts w:eastAsia="Times New Roman" w:cs="Arial"/>
                <w:color w:val="000000"/>
                <w:kern w:val="0"/>
                <w:sz w:val="16"/>
                <w:szCs w:val="16"/>
                <w:lang w:eastAsia="en-GB"/>
                <w14:ligatures w14:val="none"/>
              </w:rPr>
            </w:pPr>
            <w:r w:rsidRPr="00833F1F">
              <w:rPr>
                <w:rFonts w:eastAsia="Times New Roman" w:cs="Arial"/>
                <w:color w:val="000000"/>
                <w:kern w:val="0"/>
                <w:sz w:val="16"/>
                <w:szCs w:val="16"/>
                <w:lang w:eastAsia="en-GB"/>
                <w14:ligatures w14:val="none"/>
              </w:rPr>
              <w:t>Controls against malware</w:t>
            </w:r>
          </w:p>
        </w:tc>
        <w:tc>
          <w:tcPr>
            <w:tcW w:w="2743" w:type="pct"/>
            <w:tcBorders>
              <w:top w:val="nil"/>
              <w:left w:val="nil"/>
              <w:bottom w:val="single" w:sz="4" w:space="0" w:color="auto"/>
              <w:right w:val="single" w:sz="4" w:space="0" w:color="auto"/>
            </w:tcBorders>
            <w:shd w:val="clear" w:color="auto" w:fill="auto"/>
            <w:hideMark/>
          </w:tcPr>
          <w:p w14:paraId="18A84A95" w14:textId="3DD343A5" w:rsidR="00833F1F" w:rsidRPr="00833F1F" w:rsidRDefault="00833F1F" w:rsidP="00833F1F">
            <w:pPr>
              <w:spacing w:after="0" w:line="240" w:lineRule="auto"/>
              <w:rPr>
                <w:rFonts w:eastAsia="Times New Roman" w:cs="Arial"/>
                <w:color w:val="000000"/>
                <w:kern w:val="0"/>
                <w:sz w:val="16"/>
                <w:szCs w:val="16"/>
                <w:lang w:eastAsia="en-GB"/>
                <w14:ligatures w14:val="none"/>
              </w:rPr>
            </w:pPr>
            <w:r w:rsidRPr="00833F1F">
              <w:rPr>
                <w:rFonts w:eastAsia="Times New Roman" w:cs="Arial"/>
                <w:color w:val="000000"/>
                <w:kern w:val="0"/>
                <w:sz w:val="16"/>
                <w:szCs w:val="16"/>
                <w:lang w:eastAsia="en-GB"/>
                <w14:ligatures w14:val="none"/>
              </w:rPr>
              <w:t>Record number of malware infections on a quarterly basis</w:t>
            </w:r>
            <w:r w:rsidR="00261DF2">
              <w:rPr>
                <w:rFonts w:eastAsia="Times New Roman" w:cs="Arial"/>
                <w:color w:val="000000"/>
                <w:kern w:val="0"/>
                <w:sz w:val="16"/>
                <w:szCs w:val="16"/>
                <w:lang w:eastAsia="en-GB"/>
                <w14:ligatures w14:val="none"/>
              </w:rPr>
              <w:t xml:space="preserve"> and increase / decrease in trends</w:t>
            </w:r>
            <w:r w:rsidRPr="00833F1F">
              <w:rPr>
                <w:rFonts w:eastAsia="Times New Roman" w:cs="Arial"/>
                <w:color w:val="000000"/>
                <w:kern w:val="0"/>
                <w:sz w:val="16"/>
                <w:szCs w:val="16"/>
                <w:lang w:eastAsia="en-GB"/>
                <w14:ligatures w14:val="none"/>
              </w:rPr>
              <w:t xml:space="preserve">. </w:t>
            </w:r>
          </w:p>
        </w:tc>
      </w:tr>
      <w:tr w:rsidR="00833F1F" w:rsidRPr="0057692D" w14:paraId="5C0FC872" w14:textId="77777777" w:rsidTr="00551A44">
        <w:trPr>
          <w:trHeight w:val="786"/>
        </w:trPr>
        <w:tc>
          <w:tcPr>
            <w:tcW w:w="945" w:type="pct"/>
            <w:vMerge/>
            <w:tcBorders>
              <w:top w:val="nil"/>
              <w:left w:val="single" w:sz="4" w:space="0" w:color="auto"/>
              <w:bottom w:val="single" w:sz="4" w:space="0" w:color="auto"/>
              <w:right w:val="single" w:sz="4" w:space="0" w:color="auto"/>
            </w:tcBorders>
            <w:vAlign w:val="center"/>
            <w:hideMark/>
          </w:tcPr>
          <w:p w14:paraId="7994DD86" w14:textId="77777777" w:rsidR="00833F1F" w:rsidRPr="00833F1F" w:rsidRDefault="00833F1F" w:rsidP="00833F1F">
            <w:pPr>
              <w:spacing w:after="0" w:line="240" w:lineRule="auto"/>
              <w:rPr>
                <w:rFonts w:eastAsia="Times New Roman" w:cs="Arial"/>
                <w:b/>
                <w:bCs/>
                <w:color w:val="000000"/>
                <w:kern w:val="0"/>
                <w:sz w:val="16"/>
                <w:szCs w:val="16"/>
                <w:lang w:eastAsia="en-GB"/>
                <w14:ligatures w14:val="none"/>
              </w:rPr>
            </w:pPr>
          </w:p>
        </w:tc>
        <w:tc>
          <w:tcPr>
            <w:tcW w:w="1312" w:type="pct"/>
            <w:tcBorders>
              <w:top w:val="nil"/>
              <w:left w:val="nil"/>
              <w:bottom w:val="single" w:sz="4" w:space="0" w:color="auto"/>
              <w:right w:val="single" w:sz="4" w:space="0" w:color="auto"/>
            </w:tcBorders>
            <w:shd w:val="clear" w:color="auto" w:fill="auto"/>
            <w:noWrap/>
            <w:hideMark/>
          </w:tcPr>
          <w:p w14:paraId="5F03472D" w14:textId="77777777" w:rsidR="00833F1F" w:rsidRPr="00833F1F" w:rsidRDefault="00833F1F" w:rsidP="00833F1F">
            <w:pPr>
              <w:spacing w:after="0" w:line="240" w:lineRule="auto"/>
              <w:rPr>
                <w:rFonts w:eastAsia="Times New Roman" w:cs="Arial"/>
                <w:color w:val="000000"/>
                <w:kern w:val="0"/>
                <w:sz w:val="16"/>
                <w:szCs w:val="16"/>
                <w:lang w:eastAsia="en-GB"/>
                <w14:ligatures w14:val="none"/>
              </w:rPr>
            </w:pPr>
            <w:r w:rsidRPr="00833F1F">
              <w:rPr>
                <w:rFonts w:eastAsia="Times New Roman" w:cs="Arial"/>
                <w:color w:val="000000"/>
                <w:kern w:val="0"/>
                <w:sz w:val="16"/>
                <w:szCs w:val="16"/>
                <w:lang w:eastAsia="en-GB"/>
                <w14:ligatures w14:val="none"/>
              </w:rPr>
              <w:t>Management of technical vulnerabilities</w:t>
            </w:r>
          </w:p>
        </w:tc>
        <w:tc>
          <w:tcPr>
            <w:tcW w:w="2743" w:type="pct"/>
            <w:tcBorders>
              <w:top w:val="nil"/>
              <w:left w:val="nil"/>
              <w:bottom w:val="single" w:sz="4" w:space="0" w:color="auto"/>
              <w:right w:val="single" w:sz="4" w:space="0" w:color="auto"/>
            </w:tcBorders>
            <w:shd w:val="clear" w:color="auto" w:fill="auto"/>
            <w:hideMark/>
          </w:tcPr>
          <w:p w14:paraId="7A603F32" w14:textId="5D227D77" w:rsidR="001A4337" w:rsidRDefault="00833F1F" w:rsidP="00833F1F">
            <w:pPr>
              <w:spacing w:after="0" w:line="240" w:lineRule="auto"/>
              <w:rPr>
                <w:rFonts w:eastAsia="Times New Roman" w:cs="Arial"/>
                <w:color w:val="000000"/>
                <w:kern w:val="0"/>
                <w:sz w:val="16"/>
                <w:szCs w:val="16"/>
                <w:lang w:eastAsia="en-GB"/>
                <w14:ligatures w14:val="none"/>
              </w:rPr>
            </w:pPr>
            <w:r w:rsidRPr="00833F1F">
              <w:rPr>
                <w:rFonts w:eastAsia="Times New Roman" w:cs="Arial"/>
                <w:color w:val="000000"/>
                <w:kern w:val="0"/>
                <w:sz w:val="16"/>
                <w:szCs w:val="16"/>
                <w:lang w:eastAsia="en-GB"/>
                <w14:ligatures w14:val="none"/>
              </w:rPr>
              <w:t xml:space="preserve">Conduct regular documented reviews of </w:t>
            </w:r>
            <w:r w:rsidRPr="0057692D">
              <w:rPr>
                <w:rFonts w:eastAsia="Times New Roman" w:cs="Arial"/>
                <w:color w:val="000000"/>
                <w:kern w:val="0"/>
                <w:sz w:val="16"/>
                <w:szCs w:val="16"/>
                <w:lang w:eastAsia="en-GB"/>
                <w14:ligatures w14:val="none"/>
              </w:rPr>
              <w:t>third-party</w:t>
            </w:r>
            <w:r w:rsidRPr="00833F1F">
              <w:rPr>
                <w:rFonts w:eastAsia="Times New Roman" w:cs="Arial"/>
                <w:color w:val="000000"/>
                <w:kern w:val="0"/>
                <w:sz w:val="16"/>
                <w:szCs w:val="16"/>
                <w:lang w:eastAsia="en-GB"/>
                <w14:ligatures w14:val="none"/>
              </w:rPr>
              <w:t xml:space="preserve"> reports to ensure that procedures are carried out in line with expectations.</w:t>
            </w:r>
            <w:r w:rsidRPr="00833F1F">
              <w:rPr>
                <w:rFonts w:eastAsia="Times New Roman" w:cs="Arial"/>
                <w:color w:val="000000"/>
                <w:kern w:val="0"/>
                <w:sz w:val="16"/>
                <w:szCs w:val="16"/>
                <w:lang w:eastAsia="en-GB"/>
                <w14:ligatures w14:val="none"/>
              </w:rPr>
              <w:br/>
            </w:r>
            <w:r w:rsidR="001A4337">
              <w:rPr>
                <w:rFonts w:eastAsia="Times New Roman" w:cs="Arial"/>
                <w:color w:val="000000"/>
                <w:kern w:val="0"/>
                <w:sz w:val="16"/>
                <w:szCs w:val="16"/>
                <w:lang w:eastAsia="en-GB"/>
                <w14:ligatures w14:val="none"/>
              </w:rPr>
              <w:t xml:space="preserve">No of devices with software vulnerabilities N-1 over 15 days. </w:t>
            </w:r>
          </w:p>
          <w:p w14:paraId="0E5D125A" w14:textId="77777777" w:rsidR="001A4337" w:rsidRDefault="001A4337" w:rsidP="00833F1F">
            <w:pPr>
              <w:spacing w:after="0" w:line="240" w:lineRule="auto"/>
              <w:rPr>
                <w:rFonts w:eastAsia="Times New Roman" w:cs="Arial"/>
                <w:color w:val="000000"/>
                <w:kern w:val="0"/>
                <w:sz w:val="16"/>
                <w:szCs w:val="16"/>
                <w:lang w:eastAsia="en-GB"/>
                <w14:ligatures w14:val="none"/>
              </w:rPr>
            </w:pPr>
            <w:r w:rsidRPr="00833F1F">
              <w:rPr>
                <w:rFonts w:eastAsia="Times New Roman" w:cs="Arial"/>
                <w:color w:val="000000"/>
                <w:kern w:val="0"/>
                <w:sz w:val="16"/>
                <w:szCs w:val="16"/>
                <w:lang w:eastAsia="en-GB"/>
                <w14:ligatures w14:val="none"/>
              </w:rPr>
              <w:t xml:space="preserve">% of devices with the latest </w:t>
            </w:r>
            <w:r>
              <w:rPr>
                <w:rFonts w:eastAsia="Times New Roman" w:cs="Arial"/>
                <w:color w:val="000000"/>
                <w:kern w:val="0"/>
                <w:sz w:val="16"/>
                <w:szCs w:val="16"/>
                <w:lang w:eastAsia="en-GB"/>
                <w14:ligatures w14:val="none"/>
              </w:rPr>
              <w:t xml:space="preserve">OS </w:t>
            </w:r>
            <w:r w:rsidRPr="00833F1F">
              <w:rPr>
                <w:rFonts w:eastAsia="Times New Roman" w:cs="Arial"/>
                <w:color w:val="000000"/>
                <w:kern w:val="0"/>
                <w:sz w:val="16"/>
                <w:szCs w:val="16"/>
                <w:lang w:eastAsia="en-GB"/>
                <w14:ligatures w14:val="none"/>
              </w:rPr>
              <w:t>patch standard</w:t>
            </w:r>
          </w:p>
          <w:p w14:paraId="7F070938" w14:textId="77777777" w:rsidR="001A4337" w:rsidRDefault="0098592B" w:rsidP="00833F1F">
            <w:pPr>
              <w:spacing w:after="0" w:line="240" w:lineRule="auto"/>
              <w:rPr>
                <w:rFonts w:eastAsia="Times New Roman" w:cs="Arial"/>
                <w:color w:val="000000"/>
                <w:kern w:val="0"/>
                <w:sz w:val="16"/>
                <w:szCs w:val="16"/>
                <w:lang w:eastAsia="en-GB"/>
                <w14:ligatures w14:val="none"/>
              </w:rPr>
            </w:pPr>
            <w:r>
              <w:rPr>
                <w:rFonts w:eastAsia="Times New Roman" w:cs="Arial"/>
                <w:color w:val="000000"/>
                <w:kern w:val="0"/>
                <w:sz w:val="16"/>
                <w:szCs w:val="16"/>
                <w:lang w:eastAsia="en-GB"/>
                <w14:ligatures w14:val="none"/>
              </w:rPr>
              <w:t xml:space="preserve">Mean time to </w:t>
            </w:r>
            <w:r w:rsidR="00551A44">
              <w:rPr>
                <w:rFonts w:eastAsia="Times New Roman" w:cs="Arial"/>
                <w:color w:val="000000"/>
                <w:kern w:val="0"/>
                <w:sz w:val="16"/>
                <w:szCs w:val="16"/>
                <w:lang w:eastAsia="en-GB"/>
                <w14:ligatures w14:val="none"/>
              </w:rPr>
              <w:t>resolve vulnerabilities</w:t>
            </w:r>
            <w:r w:rsidR="007D799C">
              <w:rPr>
                <w:rFonts w:eastAsia="Times New Roman" w:cs="Arial"/>
                <w:color w:val="000000"/>
                <w:kern w:val="0"/>
                <w:sz w:val="16"/>
                <w:szCs w:val="16"/>
                <w:lang w:eastAsia="en-GB"/>
                <w14:ligatures w14:val="none"/>
              </w:rPr>
              <w:t>.</w:t>
            </w:r>
          </w:p>
          <w:p w14:paraId="1BCE7FF6" w14:textId="4BF9995C" w:rsidR="007D799C" w:rsidRPr="00833F1F" w:rsidRDefault="007D799C" w:rsidP="00833F1F">
            <w:pPr>
              <w:spacing w:after="0" w:line="240" w:lineRule="auto"/>
              <w:rPr>
                <w:rFonts w:eastAsia="Times New Roman" w:cs="Arial"/>
                <w:color w:val="000000"/>
                <w:kern w:val="0"/>
                <w:sz w:val="16"/>
                <w:szCs w:val="16"/>
                <w:lang w:eastAsia="en-GB"/>
                <w14:ligatures w14:val="none"/>
              </w:rPr>
            </w:pPr>
            <w:r w:rsidRPr="005D26C5">
              <w:rPr>
                <w:rFonts w:eastAsia="Times New Roman" w:cs="Arial"/>
                <w:color w:val="000000"/>
                <w:kern w:val="0"/>
                <w:sz w:val="16"/>
                <w:szCs w:val="16"/>
                <w:lang w:eastAsia="en-GB"/>
                <w14:ligatures w14:val="none"/>
              </w:rPr>
              <w:t>Record no. of conformities vs. non-conformities.</w:t>
            </w:r>
          </w:p>
        </w:tc>
      </w:tr>
      <w:tr w:rsidR="00833F1F" w:rsidRPr="0057692D" w14:paraId="42C46E90" w14:textId="77777777" w:rsidTr="00551A44">
        <w:trPr>
          <w:trHeight w:val="1106"/>
        </w:trPr>
        <w:tc>
          <w:tcPr>
            <w:tcW w:w="945" w:type="pct"/>
            <w:vMerge/>
            <w:tcBorders>
              <w:top w:val="nil"/>
              <w:left w:val="single" w:sz="4" w:space="0" w:color="auto"/>
              <w:bottom w:val="single" w:sz="4" w:space="0" w:color="auto"/>
              <w:right w:val="single" w:sz="4" w:space="0" w:color="auto"/>
            </w:tcBorders>
            <w:vAlign w:val="center"/>
            <w:hideMark/>
          </w:tcPr>
          <w:p w14:paraId="2DF60BE2" w14:textId="77777777" w:rsidR="00833F1F" w:rsidRPr="00833F1F" w:rsidRDefault="00833F1F" w:rsidP="00833F1F">
            <w:pPr>
              <w:spacing w:after="0" w:line="240" w:lineRule="auto"/>
              <w:rPr>
                <w:rFonts w:eastAsia="Times New Roman" w:cs="Arial"/>
                <w:b/>
                <w:bCs/>
                <w:color w:val="000000"/>
                <w:kern w:val="0"/>
                <w:sz w:val="16"/>
                <w:szCs w:val="16"/>
                <w:lang w:eastAsia="en-GB"/>
                <w14:ligatures w14:val="none"/>
              </w:rPr>
            </w:pPr>
          </w:p>
        </w:tc>
        <w:tc>
          <w:tcPr>
            <w:tcW w:w="1312" w:type="pct"/>
            <w:tcBorders>
              <w:top w:val="nil"/>
              <w:left w:val="nil"/>
              <w:bottom w:val="single" w:sz="4" w:space="0" w:color="auto"/>
              <w:right w:val="single" w:sz="4" w:space="0" w:color="auto"/>
            </w:tcBorders>
            <w:shd w:val="clear" w:color="auto" w:fill="auto"/>
            <w:noWrap/>
            <w:hideMark/>
          </w:tcPr>
          <w:p w14:paraId="5332B331" w14:textId="77777777" w:rsidR="00833F1F" w:rsidRPr="00833F1F" w:rsidRDefault="00833F1F" w:rsidP="00833F1F">
            <w:pPr>
              <w:spacing w:after="0" w:line="240" w:lineRule="auto"/>
              <w:rPr>
                <w:rFonts w:eastAsia="Times New Roman" w:cs="Arial"/>
                <w:color w:val="000000"/>
                <w:kern w:val="0"/>
                <w:sz w:val="16"/>
                <w:szCs w:val="16"/>
                <w:lang w:eastAsia="en-GB"/>
                <w14:ligatures w14:val="none"/>
              </w:rPr>
            </w:pPr>
            <w:r w:rsidRPr="00833F1F">
              <w:rPr>
                <w:rFonts w:eastAsia="Times New Roman" w:cs="Arial"/>
                <w:color w:val="000000"/>
                <w:kern w:val="0"/>
                <w:sz w:val="16"/>
                <w:szCs w:val="16"/>
                <w:lang w:eastAsia="en-GB"/>
                <w14:ligatures w14:val="none"/>
              </w:rPr>
              <w:t>Reporting information security Incidents &amp; Events</w:t>
            </w:r>
          </w:p>
        </w:tc>
        <w:tc>
          <w:tcPr>
            <w:tcW w:w="2743" w:type="pct"/>
            <w:tcBorders>
              <w:top w:val="nil"/>
              <w:left w:val="nil"/>
              <w:bottom w:val="single" w:sz="4" w:space="0" w:color="auto"/>
              <w:right w:val="single" w:sz="4" w:space="0" w:color="auto"/>
            </w:tcBorders>
            <w:shd w:val="clear" w:color="auto" w:fill="auto"/>
            <w:hideMark/>
          </w:tcPr>
          <w:p w14:paraId="41E73292" w14:textId="77777777" w:rsidR="00833F1F" w:rsidRDefault="00833F1F" w:rsidP="00833F1F">
            <w:pPr>
              <w:spacing w:after="0" w:line="240" w:lineRule="auto"/>
              <w:rPr>
                <w:rFonts w:eastAsia="Times New Roman" w:cs="Arial"/>
                <w:color w:val="000000"/>
                <w:kern w:val="0"/>
                <w:sz w:val="16"/>
                <w:szCs w:val="16"/>
                <w:lang w:eastAsia="en-GB"/>
                <w14:ligatures w14:val="none"/>
              </w:rPr>
            </w:pPr>
            <w:r w:rsidRPr="00833F1F">
              <w:rPr>
                <w:rFonts w:eastAsia="Times New Roman" w:cs="Arial"/>
                <w:color w:val="000000"/>
                <w:kern w:val="0"/>
                <w:sz w:val="16"/>
                <w:szCs w:val="16"/>
                <w:lang w:eastAsia="en-GB"/>
                <w14:ligatures w14:val="none"/>
              </w:rPr>
              <w:t>No of incidents report</w:t>
            </w:r>
            <w:r w:rsidRPr="00833F1F">
              <w:rPr>
                <w:rFonts w:eastAsia="Times New Roman" w:cs="Arial"/>
                <w:color w:val="000000"/>
                <w:kern w:val="0"/>
                <w:sz w:val="16"/>
                <w:szCs w:val="16"/>
                <w:lang w:eastAsia="en-GB"/>
                <w14:ligatures w14:val="none"/>
              </w:rPr>
              <w:br/>
              <w:t>No. of events reported</w:t>
            </w:r>
            <w:r w:rsidRPr="00833F1F">
              <w:rPr>
                <w:rFonts w:eastAsia="Times New Roman" w:cs="Arial"/>
                <w:color w:val="000000"/>
                <w:kern w:val="0"/>
                <w:sz w:val="16"/>
                <w:szCs w:val="16"/>
                <w:lang w:eastAsia="en-GB"/>
                <w14:ligatures w14:val="none"/>
              </w:rPr>
              <w:br/>
              <w:t>Mean time to respond.</w:t>
            </w:r>
            <w:r w:rsidRPr="00833F1F">
              <w:rPr>
                <w:rFonts w:eastAsia="Times New Roman" w:cs="Arial"/>
                <w:color w:val="000000"/>
                <w:kern w:val="0"/>
                <w:sz w:val="16"/>
                <w:szCs w:val="16"/>
                <w:lang w:eastAsia="en-GB"/>
                <w14:ligatures w14:val="none"/>
              </w:rPr>
              <w:br/>
              <w:t>Mean time to resolve</w:t>
            </w:r>
          </w:p>
          <w:p w14:paraId="5B1153B0" w14:textId="1DE36CFD" w:rsidR="001F50D7" w:rsidRPr="00833F1F" w:rsidRDefault="001F50D7" w:rsidP="00833F1F">
            <w:pPr>
              <w:spacing w:after="0" w:line="240" w:lineRule="auto"/>
              <w:rPr>
                <w:rFonts w:eastAsia="Times New Roman" w:cs="Arial"/>
                <w:color w:val="000000"/>
                <w:kern w:val="0"/>
                <w:sz w:val="16"/>
                <w:szCs w:val="16"/>
                <w:lang w:eastAsia="en-GB"/>
                <w14:ligatures w14:val="none"/>
              </w:rPr>
            </w:pPr>
            <w:r>
              <w:rPr>
                <w:rFonts w:eastAsia="Times New Roman" w:cs="Arial"/>
                <w:color w:val="000000"/>
                <w:kern w:val="0"/>
                <w:sz w:val="16"/>
                <w:szCs w:val="16"/>
                <w:lang w:eastAsia="en-GB"/>
                <w14:ligatures w14:val="none"/>
              </w:rPr>
              <w:t xml:space="preserve">Security Incident Reviews – completed within 5 days of the incident occurring. </w:t>
            </w:r>
          </w:p>
        </w:tc>
      </w:tr>
      <w:tr w:rsidR="006E01BF" w:rsidRPr="0057692D" w14:paraId="2E844428" w14:textId="77777777" w:rsidTr="006E01BF">
        <w:trPr>
          <w:trHeight w:val="205"/>
        </w:trPr>
        <w:tc>
          <w:tcPr>
            <w:tcW w:w="945" w:type="pct"/>
            <w:vMerge/>
            <w:tcBorders>
              <w:top w:val="nil"/>
              <w:left w:val="single" w:sz="4" w:space="0" w:color="auto"/>
              <w:bottom w:val="single" w:sz="4" w:space="0" w:color="auto"/>
              <w:right w:val="single" w:sz="4" w:space="0" w:color="auto"/>
            </w:tcBorders>
            <w:vAlign w:val="center"/>
          </w:tcPr>
          <w:p w14:paraId="54416BE2" w14:textId="77777777" w:rsidR="006E01BF" w:rsidRPr="00833F1F" w:rsidRDefault="006E01BF" w:rsidP="00833F1F">
            <w:pPr>
              <w:spacing w:after="0" w:line="240" w:lineRule="auto"/>
              <w:rPr>
                <w:rFonts w:eastAsia="Times New Roman" w:cs="Arial"/>
                <w:b/>
                <w:bCs/>
                <w:color w:val="000000"/>
                <w:kern w:val="0"/>
                <w:sz w:val="16"/>
                <w:szCs w:val="16"/>
                <w:lang w:eastAsia="en-GB"/>
                <w14:ligatures w14:val="none"/>
              </w:rPr>
            </w:pPr>
          </w:p>
        </w:tc>
        <w:tc>
          <w:tcPr>
            <w:tcW w:w="1312" w:type="pct"/>
            <w:tcBorders>
              <w:top w:val="nil"/>
              <w:left w:val="nil"/>
              <w:bottom w:val="single" w:sz="4" w:space="0" w:color="auto"/>
              <w:right w:val="single" w:sz="4" w:space="0" w:color="auto"/>
            </w:tcBorders>
            <w:shd w:val="clear" w:color="auto" w:fill="auto"/>
            <w:noWrap/>
          </w:tcPr>
          <w:p w14:paraId="6CD49644" w14:textId="1C196C80" w:rsidR="006E01BF" w:rsidRPr="00833F1F" w:rsidRDefault="006E01BF" w:rsidP="00833F1F">
            <w:pPr>
              <w:spacing w:after="0" w:line="240" w:lineRule="auto"/>
              <w:rPr>
                <w:rFonts w:eastAsia="Times New Roman" w:cs="Arial"/>
                <w:color w:val="000000"/>
                <w:kern w:val="0"/>
                <w:sz w:val="16"/>
                <w:szCs w:val="16"/>
                <w:lang w:eastAsia="en-GB"/>
                <w14:ligatures w14:val="none"/>
              </w:rPr>
            </w:pPr>
            <w:r>
              <w:rPr>
                <w:rFonts w:eastAsia="Times New Roman" w:cs="Arial"/>
                <w:color w:val="000000"/>
                <w:kern w:val="0"/>
                <w:sz w:val="16"/>
                <w:szCs w:val="16"/>
                <w:lang w:eastAsia="en-GB"/>
                <w14:ligatures w14:val="none"/>
              </w:rPr>
              <w:t xml:space="preserve">Service Request Management </w:t>
            </w:r>
          </w:p>
        </w:tc>
        <w:tc>
          <w:tcPr>
            <w:tcW w:w="2743" w:type="pct"/>
            <w:tcBorders>
              <w:top w:val="nil"/>
              <w:left w:val="nil"/>
              <w:bottom w:val="single" w:sz="4" w:space="0" w:color="auto"/>
              <w:right w:val="single" w:sz="4" w:space="0" w:color="auto"/>
            </w:tcBorders>
            <w:shd w:val="clear" w:color="auto" w:fill="auto"/>
          </w:tcPr>
          <w:p w14:paraId="32958E63" w14:textId="77777777" w:rsidR="006E01BF" w:rsidRPr="00833F1F" w:rsidRDefault="006E01BF" w:rsidP="00833F1F">
            <w:pPr>
              <w:spacing w:after="0" w:line="240" w:lineRule="auto"/>
              <w:rPr>
                <w:rFonts w:eastAsia="Times New Roman" w:cs="Arial"/>
                <w:color w:val="000000"/>
                <w:kern w:val="0"/>
                <w:sz w:val="16"/>
                <w:szCs w:val="16"/>
                <w:lang w:eastAsia="en-GB"/>
                <w14:ligatures w14:val="none"/>
              </w:rPr>
            </w:pPr>
          </w:p>
        </w:tc>
      </w:tr>
      <w:tr w:rsidR="00833F1F" w:rsidRPr="0057692D" w14:paraId="0D922E10" w14:textId="77777777" w:rsidTr="00551A44">
        <w:trPr>
          <w:trHeight w:val="276"/>
        </w:trPr>
        <w:tc>
          <w:tcPr>
            <w:tcW w:w="945" w:type="pct"/>
            <w:vMerge/>
            <w:tcBorders>
              <w:top w:val="nil"/>
              <w:left w:val="single" w:sz="4" w:space="0" w:color="auto"/>
              <w:bottom w:val="single" w:sz="4" w:space="0" w:color="auto"/>
              <w:right w:val="single" w:sz="4" w:space="0" w:color="auto"/>
            </w:tcBorders>
            <w:vAlign w:val="center"/>
            <w:hideMark/>
          </w:tcPr>
          <w:p w14:paraId="04D26C2C" w14:textId="77777777" w:rsidR="00833F1F" w:rsidRPr="00833F1F" w:rsidRDefault="00833F1F" w:rsidP="00833F1F">
            <w:pPr>
              <w:spacing w:after="0" w:line="240" w:lineRule="auto"/>
              <w:rPr>
                <w:rFonts w:eastAsia="Times New Roman" w:cs="Arial"/>
                <w:b/>
                <w:bCs/>
                <w:color w:val="000000"/>
                <w:kern w:val="0"/>
                <w:sz w:val="16"/>
                <w:szCs w:val="16"/>
                <w:lang w:eastAsia="en-GB"/>
                <w14:ligatures w14:val="none"/>
              </w:rPr>
            </w:pPr>
          </w:p>
        </w:tc>
        <w:tc>
          <w:tcPr>
            <w:tcW w:w="1312" w:type="pct"/>
            <w:tcBorders>
              <w:top w:val="nil"/>
              <w:left w:val="nil"/>
              <w:bottom w:val="single" w:sz="4" w:space="0" w:color="auto"/>
              <w:right w:val="single" w:sz="4" w:space="0" w:color="auto"/>
            </w:tcBorders>
            <w:shd w:val="clear" w:color="auto" w:fill="auto"/>
            <w:noWrap/>
            <w:hideMark/>
          </w:tcPr>
          <w:p w14:paraId="178C9001" w14:textId="77777777" w:rsidR="00833F1F" w:rsidRPr="00833F1F" w:rsidRDefault="00833F1F" w:rsidP="00833F1F">
            <w:pPr>
              <w:spacing w:after="0" w:line="240" w:lineRule="auto"/>
              <w:rPr>
                <w:rFonts w:eastAsia="Times New Roman" w:cs="Arial"/>
                <w:color w:val="000000"/>
                <w:kern w:val="0"/>
                <w:sz w:val="16"/>
                <w:szCs w:val="16"/>
                <w:lang w:eastAsia="en-GB"/>
                <w14:ligatures w14:val="none"/>
              </w:rPr>
            </w:pPr>
            <w:r w:rsidRPr="00833F1F">
              <w:rPr>
                <w:rFonts w:eastAsia="Times New Roman" w:cs="Arial"/>
                <w:color w:val="000000"/>
                <w:kern w:val="0"/>
                <w:sz w:val="16"/>
                <w:szCs w:val="16"/>
                <w:lang w:eastAsia="en-GB"/>
                <w14:ligatures w14:val="none"/>
              </w:rPr>
              <w:t>Antivirus Rate</w:t>
            </w:r>
          </w:p>
        </w:tc>
        <w:tc>
          <w:tcPr>
            <w:tcW w:w="2743" w:type="pct"/>
            <w:tcBorders>
              <w:top w:val="nil"/>
              <w:left w:val="nil"/>
              <w:bottom w:val="single" w:sz="4" w:space="0" w:color="auto"/>
              <w:right w:val="single" w:sz="4" w:space="0" w:color="auto"/>
            </w:tcBorders>
            <w:shd w:val="clear" w:color="auto" w:fill="auto"/>
            <w:noWrap/>
            <w:hideMark/>
          </w:tcPr>
          <w:p w14:paraId="067D3CCD" w14:textId="6DAB6181" w:rsidR="00833F1F" w:rsidRPr="00833F1F" w:rsidRDefault="00833F1F" w:rsidP="00833F1F">
            <w:pPr>
              <w:spacing w:after="0" w:line="240" w:lineRule="auto"/>
              <w:rPr>
                <w:rFonts w:eastAsia="Times New Roman" w:cs="Arial"/>
                <w:color w:val="000000"/>
                <w:kern w:val="0"/>
                <w:sz w:val="16"/>
                <w:szCs w:val="16"/>
                <w:lang w:eastAsia="en-GB"/>
                <w14:ligatures w14:val="none"/>
              </w:rPr>
            </w:pPr>
            <w:r w:rsidRPr="00833F1F">
              <w:rPr>
                <w:rFonts w:eastAsia="Times New Roman" w:cs="Arial"/>
                <w:color w:val="000000"/>
                <w:kern w:val="0"/>
                <w:sz w:val="16"/>
                <w:szCs w:val="16"/>
                <w:lang w:eastAsia="en-GB"/>
                <w14:ligatures w14:val="none"/>
              </w:rPr>
              <w:t xml:space="preserve">No of devices without Antivirus </w:t>
            </w:r>
            <w:r w:rsidRPr="0057692D">
              <w:rPr>
                <w:rFonts w:eastAsia="Times New Roman" w:cs="Arial"/>
                <w:color w:val="000000"/>
                <w:kern w:val="0"/>
                <w:sz w:val="16"/>
                <w:szCs w:val="16"/>
                <w:lang w:eastAsia="en-GB"/>
                <w14:ligatures w14:val="none"/>
              </w:rPr>
              <w:t>check-in</w:t>
            </w:r>
          </w:p>
        </w:tc>
      </w:tr>
    </w:tbl>
    <w:p w14:paraId="4F05E19F" w14:textId="77777777" w:rsidR="002A11A5" w:rsidRDefault="002A11A5" w:rsidP="00876582"/>
    <w:p w14:paraId="500B5D1F" w14:textId="77777777" w:rsidR="002A11A5" w:rsidRDefault="002A11A5" w:rsidP="00876582"/>
    <w:p w14:paraId="30539CCB" w14:textId="77777777" w:rsidR="0020505C" w:rsidRDefault="0020505C" w:rsidP="00876582"/>
    <w:p w14:paraId="766C3357" w14:textId="77777777" w:rsidR="0020505C" w:rsidRDefault="0020505C" w:rsidP="00876582"/>
    <w:p w14:paraId="3B753CCE" w14:textId="77777777" w:rsidR="0020505C" w:rsidRDefault="0020505C" w:rsidP="00876582"/>
    <w:p w14:paraId="7A3D20D0" w14:textId="77777777" w:rsidR="0057692D" w:rsidRDefault="0057692D" w:rsidP="00876582"/>
    <w:p w14:paraId="0039525B" w14:textId="77777777" w:rsidR="0057692D" w:rsidRDefault="0057692D" w:rsidP="00876582"/>
    <w:p w14:paraId="76EA5B71" w14:textId="77777777" w:rsidR="0020505C" w:rsidRDefault="0020505C" w:rsidP="00876582"/>
    <w:p w14:paraId="2B2E5CFD" w14:textId="77777777" w:rsidR="0020505C" w:rsidRDefault="0020505C" w:rsidP="00876582"/>
    <w:p w14:paraId="4AADCC9F" w14:textId="77777777" w:rsidR="0020505C" w:rsidRDefault="0020505C" w:rsidP="00876582"/>
    <w:p w14:paraId="0E24D6E8" w14:textId="77777777" w:rsidR="0020505C" w:rsidRDefault="0020505C" w:rsidP="00876582"/>
    <w:p w14:paraId="0923F138" w14:textId="77777777" w:rsidR="0020505C" w:rsidRDefault="0020505C" w:rsidP="00876582"/>
    <w:p w14:paraId="68B2CE7D" w14:textId="77777777" w:rsidR="00F731A7" w:rsidRDefault="008F5877" w:rsidP="00F731A7">
      <w:pPr>
        <w:pStyle w:val="Heading2"/>
      </w:pPr>
      <w:bookmarkStart w:id="45" w:name="_Toc170834131"/>
      <w:r>
        <w:lastRenderedPageBreak/>
        <w:t>5.3 Quarterly Key Performance Indicators</w:t>
      </w:r>
      <w:bookmarkEnd w:id="45"/>
      <w:r>
        <w:t xml:space="preserve"> </w:t>
      </w:r>
    </w:p>
    <w:p w14:paraId="7EBA1890" w14:textId="4583FF10" w:rsidR="0020505C" w:rsidRDefault="00F731A7" w:rsidP="00F731A7">
      <w:r w:rsidRPr="00F731A7">
        <w:t xml:space="preserve">These key performance indicators are reviewed and analysed </w:t>
      </w:r>
      <w:r w:rsidR="00551A44">
        <w:t xml:space="preserve">quarterly </w:t>
      </w:r>
      <w:r w:rsidRPr="00F731A7">
        <w:t xml:space="preserve">as they are critical to protecting our Information and Data assets. </w:t>
      </w:r>
      <w:r>
        <w:t xml:space="preserve">This ensures that the fundamentals of the Information Security Management System </w:t>
      </w:r>
      <w:r w:rsidR="007D799C">
        <w:t>are</w:t>
      </w:r>
      <w:r>
        <w:t xml:space="preserve"> </w:t>
      </w:r>
      <w:r w:rsidR="007D799C">
        <w:t>effective but</w:t>
      </w:r>
      <w:r>
        <w:t xml:space="preserve"> deemed a reduction in risk in relatively to the monthly reviews</w:t>
      </w:r>
      <w:r w:rsidR="009A3431">
        <w:t xml:space="preserve">. </w:t>
      </w:r>
    </w:p>
    <w:tbl>
      <w:tblPr>
        <w:tblW w:w="5199" w:type="pct"/>
        <w:tblLook w:val="04A0" w:firstRow="1" w:lastRow="0" w:firstColumn="1" w:lastColumn="0" w:noHBand="0" w:noVBand="1"/>
      </w:tblPr>
      <w:tblGrid>
        <w:gridCol w:w="1328"/>
        <w:gridCol w:w="4094"/>
        <w:gridCol w:w="3953"/>
      </w:tblGrid>
      <w:tr w:rsidR="0057692D" w:rsidRPr="0020505C" w14:paraId="16EE303D" w14:textId="77777777" w:rsidTr="00F731A7">
        <w:trPr>
          <w:trHeight w:val="300"/>
        </w:trPr>
        <w:tc>
          <w:tcPr>
            <w:tcW w:w="806" w:type="pct"/>
            <w:tcBorders>
              <w:top w:val="single" w:sz="4" w:space="0" w:color="auto"/>
              <w:left w:val="single" w:sz="4" w:space="0" w:color="auto"/>
              <w:bottom w:val="single" w:sz="4" w:space="0" w:color="auto"/>
              <w:right w:val="single" w:sz="4" w:space="0" w:color="auto"/>
            </w:tcBorders>
            <w:shd w:val="clear" w:color="000000" w:fill="ED7D31"/>
            <w:vAlign w:val="bottom"/>
            <w:hideMark/>
          </w:tcPr>
          <w:p w14:paraId="14710425" w14:textId="77777777" w:rsidR="0020505C" w:rsidRPr="0020505C" w:rsidRDefault="0020505C" w:rsidP="0020505C">
            <w:pPr>
              <w:spacing w:after="0" w:line="240" w:lineRule="auto"/>
              <w:rPr>
                <w:rFonts w:eastAsia="Times New Roman" w:cs="Arial"/>
                <w:b/>
                <w:bCs/>
                <w:color w:val="FFFFFF"/>
                <w:kern w:val="0"/>
                <w:sz w:val="16"/>
                <w:szCs w:val="16"/>
                <w:lang w:eastAsia="en-GB"/>
                <w14:ligatures w14:val="none"/>
              </w:rPr>
            </w:pPr>
            <w:r w:rsidRPr="0020505C">
              <w:rPr>
                <w:rFonts w:eastAsia="Times New Roman" w:cs="Arial"/>
                <w:b/>
                <w:bCs/>
                <w:color w:val="FFFFFF"/>
                <w:kern w:val="0"/>
                <w:sz w:val="16"/>
                <w:szCs w:val="16"/>
                <w:lang w:eastAsia="en-GB"/>
                <w14:ligatures w14:val="none"/>
              </w:rPr>
              <w:t>Area Title</w:t>
            </w:r>
          </w:p>
        </w:tc>
        <w:tc>
          <w:tcPr>
            <w:tcW w:w="1762" w:type="pct"/>
            <w:tcBorders>
              <w:top w:val="single" w:sz="4" w:space="0" w:color="auto"/>
              <w:left w:val="nil"/>
              <w:bottom w:val="single" w:sz="4" w:space="0" w:color="auto"/>
              <w:right w:val="single" w:sz="4" w:space="0" w:color="auto"/>
            </w:tcBorders>
            <w:shd w:val="clear" w:color="000000" w:fill="ED7D31"/>
            <w:noWrap/>
            <w:hideMark/>
          </w:tcPr>
          <w:p w14:paraId="4EB8BF5B" w14:textId="77777777" w:rsidR="0020505C" w:rsidRPr="0020505C" w:rsidRDefault="0020505C" w:rsidP="0020505C">
            <w:pPr>
              <w:spacing w:after="0" w:line="240" w:lineRule="auto"/>
              <w:rPr>
                <w:rFonts w:eastAsia="Times New Roman" w:cs="Arial"/>
                <w:b/>
                <w:bCs/>
                <w:color w:val="FFFFFF"/>
                <w:kern w:val="0"/>
                <w:sz w:val="16"/>
                <w:szCs w:val="16"/>
                <w:lang w:eastAsia="en-GB"/>
                <w14:ligatures w14:val="none"/>
              </w:rPr>
            </w:pPr>
            <w:r w:rsidRPr="0020505C">
              <w:rPr>
                <w:rFonts w:eastAsia="Times New Roman" w:cs="Arial"/>
                <w:b/>
                <w:bCs/>
                <w:color w:val="FFFFFF"/>
                <w:kern w:val="0"/>
                <w:sz w:val="16"/>
                <w:szCs w:val="16"/>
                <w:lang w:eastAsia="en-GB"/>
                <w14:ligatures w14:val="none"/>
              </w:rPr>
              <w:t>Description</w:t>
            </w:r>
          </w:p>
        </w:tc>
        <w:tc>
          <w:tcPr>
            <w:tcW w:w="2432" w:type="pct"/>
            <w:tcBorders>
              <w:top w:val="single" w:sz="4" w:space="0" w:color="auto"/>
              <w:left w:val="nil"/>
              <w:bottom w:val="single" w:sz="4" w:space="0" w:color="auto"/>
              <w:right w:val="single" w:sz="4" w:space="0" w:color="auto"/>
            </w:tcBorders>
            <w:shd w:val="clear" w:color="000000" w:fill="ED7D31"/>
            <w:noWrap/>
            <w:hideMark/>
          </w:tcPr>
          <w:p w14:paraId="2091DD94" w14:textId="77777777" w:rsidR="0020505C" w:rsidRPr="0020505C" w:rsidRDefault="0020505C" w:rsidP="0020505C">
            <w:pPr>
              <w:spacing w:after="0" w:line="240" w:lineRule="auto"/>
              <w:rPr>
                <w:rFonts w:eastAsia="Times New Roman" w:cs="Arial"/>
                <w:b/>
                <w:bCs/>
                <w:color w:val="FFFFFF"/>
                <w:kern w:val="0"/>
                <w:sz w:val="16"/>
                <w:szCs w:val="16"/>
                <w:lang w:eastAsia="en-GB"/>
                <w14:ligatures w14:val="none"/>
              </w:rPr>
            </w:pPr>
            <w:r w:rsidRPr="0020505C">
              <w:rPr>
                <w:rFonts w:eastAsia="Times New Roman" w:cs="Arial"/>
                <w:b/>
                <w:bCs/>
                <w:color w:val="FFFFFF"/>
                <w:kern w:val="0"/>
                <w:sz w:val="16"/>
                <w:szCs w:val="16"/>
                <w:lang w:eastAsia="en-GB"/>
                <w14:ligatures w14:val="none"/>
              </w:rPr>
              <w:t>Measure</w:t>
            </w:r>
          </w:p>
        </w:tc>
      </w:tr>
      <w:tr w:rsidR="0057692D" w:rsidRPr="0020505C" w14:paraId="74C70AD5" w14:textId="77777777" w:rsidTr="00F731A7">
        <w:trPr>
          <w:trHeight w:val="600"/>
        </w:trPr>
        <w:tc>
          <w:tcPr>
            <w:tcW w:w="806" w:type="pct"/>
            <w:vMerge w:val="restart"/>
            <w:tcBorders>
              <w:top w:val="nil"/>
              <w:left w:val="single" w:sz="4" w:space="0" w:color="auto"/>
              <w:bottom w:val="single" w:sz="4" w:space="0" w:color="auto"/>
              <w:right w:val="single" w:sz="4" w:space="0" w:color="auto"/>
            </w:tcBorders>
            <w:shd w:val="clear" w:color="auto" w:fill="auto"/>
            <w:vAlign w:val="center"/>
            <w:hideMark/>
          </w:tcPr>
          <w:p w14:paraId="4ABD53D9" w14:textId="77777777" w:rsidR="0020505C" w:rsidRPr="0020505C" w:rsidRDefault="0020505C" w:rsidP="0020505C">
            <w:pPr>
              <w:spacing w:after="0" w:line="240" w:lineRule="auto"/>
              <w:rPr>
                <w:rFonts w:eastAsia="Times New Roman" w:cs="Arial"/>
                <w:b/>
                <w:bCs/>
                <w:color w:val="000000"/>
                <w:kern w:val="0"/>
                <w:sz w:val="16"/>
                <w:szCs w:val="16"/>
                <w:lang w:eastAsia="en-GB"/>
                <w14:ligatures w14:val="none"/>
              </w:rPr>
            </w:pPr>
            <w:r w:rsidRPr="0020505C">
              <w:rPr>
                <w:rFonts w:eastAsia="Times New Roman" w:cs="Arial"/>
                <w:b/>
                <w:bCs/>
                <w:color w:val="000000"/>
                <w:kern w:val="0"/>
                <w:sz w:val="16"/>
                <w:szCs w:val="16"/>
                <w:lang w:eastAsia="en-GB"/>
                <w14:ligatures w14:val="none"/>
              </w:rPr>
              <w:t>Information Security Policies</w:t>
            </w:r>
          </w:p>
        </w:tc>
        <w:tc>
          <w:tcPr>
            <w:tcW w:w="1762" w:type="pct"/>
            <w:tcBorders>
              <w:top w:val="nil"/>
              <w:left w:val="nil"/>
              <w:bottom w:val="single" w:sz="4" w:space="0" w:color="auto"/>
              <w:right w:val="single" w:sz="4" w:space="0" w:color="auto"/>
            </w:tcBorders>
            <w:shd w:val="clear" w:color="auto" w:fill="auto"/>
            <w:noWrap/>
            <w:hideMark/>
          </w:tcPr>
          <w:p w14:paraId="5C4694CE" w14:textId="77777777" w:rsidR="0020505C" w:rsidRPr="0020505C" w:rsidRDefault="0020505C" w:rsidP="0020505C">
            <w:pPr>
              <w:spacing w:after="0" w:line="240" w:lineRule="auto"/>
              <w:rPr>
                <w:rFonts w:eastAsia="Times New Roman" w:cs="Arial"/>
                <w:color w:val="000000"/>
                <w:kern w:val="0"/>
                <w:sz w:val="16"/>
                <w:szCs w:val="16"/>
                <w:lang w:eastAsia="en-GB"/>
                <w14:ligatures w14:val="none"/>
              </w:rPr>
            </w:pPr>
            <w:r w:rsidRPr="0020505C">
              <w:rPr>
                <w:rFonts w:eastAsia="Times New Roman" w:cs="Arial"/>
                <w:color w:val="000000"/>
                <w:kern w:val="0"/>
                <w:sz w:val="16"/>
                <w:szCs w:val="16"/>
                <w:lang w:eastAsia="en-GB"/>
                <w14:ligatures w14:val="none"/>
              </w:rPr>
              <w:t>Policies for information security</w:t>
            </w:r>
          </w:p>
        </w:tc>
        <w:tc>
          <w:tcPr>
            <w:tcW w:w="2432" w:type="pct"/>
            <w:tcBorders>
              <w:top w:val="nil"/>
              <w:left w:val="nil"/>
              <w:bottom w:val="single" w:sz="4" w:space="0" w:color="auto"/>
              <w:right w:val="single" w:sz="4" w:space="0" w:color="auto"/>
            </w:tcBorders>
            <w:shd w:val="clear" w:color="auto" w:fill="auto"/>
            <w:hideMark/>
          </w:tcPr>
          <w:p w14:paraId="1AC78F09" w14:textId="77777777" w:rsidR="0020505C" w:rsidRPr="0020505C" w:rsidRDefault="0020505C" w:rsidP="0020505C">
            <w:pPr>
              <w:spacing w:after="0" w:line="240" w:lineRule="auto"/>
              <w:rPr>
                <w:rFonts w:eastAsia="Times New Roman" w:cs="Arial"/>
                <w:color w:val="000000"/>
                <w:kern w:val="0"/>
                <w:sz w:val="16"/>
                <w:szCs w:val="16"/>
                <w:lang w:eastAsia="en-GB"/>
                <w14:ligatures w14:val="none"/>
              </w:rPr>
            </w:pPr>
            <w:r w:rsidRPr="0020505C">
              <w:rPr>
                <w:rFonts w:eastAsia="Times New Roman" w:cs="Arial"/>
                <w:color w:val="000000"/>
                <w:kern w:val="0"/>
                <w:sz w:val="16"/>
                <w:szCs w:val="16"/>
                <w:lang w:eastAsia="en-GB"/>
                <w14:ligatures w14:val="none"/>
              </w:rPr>
              <w:t>80% of new or updated to policies to be read and accepted within 2 weeks.</w:t>
            </w:r>
            <w:r w:rsidRPr="0020505C">
              <w:rPr>
                <w:rFonts w:eastAsia="Times New Roman" w:cs="Arial"/>
                <w:color w:val="000000"/>
                <w:kern w:val="0"/>
                <w:sz w:val="16"/>
                <w:szCs w:val="16"/>
                <w:lang w:eastAsia="en-GB"/>
                <w14:ligatures w14:val="none"/>
              </w:rPr>
              <w:br/>
              <w:t>100% of new or updated to policies to be read and accepted within 4 weeks.</w:t>
            </w:r>
          </w:p>
        </w:tc>
      </w:tr>
      <w:tr w:rsidR="00F731A7" w:rsidRPr="0020505C" w14:paraId="789A4905" w14:textId="77777777" w:rsidTr="00F731A7">
        <w:trPr>
          <w:trHeight w:val="300"/>
        </w:trPr>
        <w:tc>
          <w:tcPr>
            <w:tcW w:w="806" w:type="pct"/>
            <w:vMerge/>
            <w:tcBorders>
              <w:top w:val="nil"/>
              <w:left w:val="single" w:sz="4" w:space="0" w:color="auto"/>
              <w:bottom w:val="single" w:sz="4" w:space="0" w:color="auto"/>
              <w:right w:val="single" w:sz="4" w:space="0" w:color="auto"/>
            </w:tcBorders>
            <w:vAlign w:val="center"/>
            <w:hideMark/>
          </w:tcPr>
          <w:p w14:paraId="12F780EC" w14:textId="77777777" w:rsidR="0020505C" w:rsidRPr="0020505C" w:rsidRDefault="0020505C" w:rsidP="0020505C">
            <w:pPr>
              <w:spacing w:after="0" w:line="240" w:lineRule="auto"/>
              <w:rPr>
                <w:rFonts w:eastAsia="Times New Roman" w:cs="Arial"/>
                <w:b/>
                <w:bCs/>
                <w:color w:val="000000"/>
                <w:kern w:val="0"/>
                <w:sz w:val="16"/>
                <w:szCs w:val="16"/>
                <w:lang w:eastAsia="en-GB"/>
                <w14:ligatures w14:val="none"/>
              </w:rPr>
            </w:pPr>
          </w:p>
        </w:tc>
        <w:tc>
          <w:tcPr>
            <w:tcW w:w="1762" w:type="pct"/>
            <w:tcBorders>
              <w:top w:val="nil"/>
              <w:left w:val="nil"/>
              <w:bottom w:val="single" w:sz="4" w:space="0" w:color="auto"/>
              <w:right w:val="single" w:sz="4" w:space="0" w:color="auto"/>
            </w:tcBorders>
            <w:shd w:val="clear" w:color="auto" w:fill="auto"/>
            <w:noWrap/>
            <w:hideMark/>
          </w:tcPr>
          <w:p w14:paraId="3C1994CF" w14:textId="77777777" w:rsidR="0020505C" w:rsidRPr="0020505C" w:rsidRDefault="0020505C" w:rsidP="0020505C">
            <w:pPr>
              <w:spacing w:after="0" w:line="240" w:lineRule="auto"/>
              <w:rPr>
                <w:rFonts w:eastAsia="Times New Roman" w:cs="Arial"/>
                <w:color w:val="000000"/>
                <w:kern w:val="0"/>
                <w:sz w:val="16"/>
                <w:szCs w:val="16"/>
                <w:lang w:eastAsia="en-GB"/>
                <w14:ligatures w14:val="none"/>
              </w:rPr>
            </w:pPr>
            <w:r w:rsidRPr="0020505C">
              <w:rPr>
                <w:rFonts w:eastAsia="Times New Roman" w:cs="Arial"/>
                <w:color w:val="000000"/>
                <w:kern w:val="0"/>
                <w:sz w:val="16"/>
                <w:szCs w:val="16"/>
                <w:lang w:eastAsia="en-GB"/>
                <w14:ligatures w14:val="none"/>
              </w:rPr>
              <w:t>Review of the policies for information security</w:t>
            </w:r>
          </w:p>
        </w:tc>
        <w:tc>
          <w:tcPr>
            <w:tcW w:w="2432" w:type="pct"/>
            <w:tcBorders>
              <w:top w:val="nil"/>
              <w:left w:val="nil"/>
              <w:bottom w:val="single" w:sz="4" w:space="0" w:color="auto"/>
              <w:right w:val="single" w:sz="4" w:space="0" w:color="auto"/>
            </w:tcBorders>
            <w:shd w:val="clear" w:color="auto" w:fill="auto"/>
            <w:hideMark/>
          </w:tcPr>
          <w:p w14:paraId="3C6E9015" w14:textId="77777777" w:rsidR="0020505C" w:rsidRPr="0020505C" w:rsidRDefault="0020505C" w:rsidP="0020505C">
            <w:pPr>
              <w:spacing w:after="0" w:line="240" w:lineRule="auto"/>
              <w:rPr>
                <w:rFonts w:eastAsia="Times New Roman" w:cs="Arial"/>
                <w:color w:val="000000"/>
                <w:kern w:val="0"/>
                <w:sz w:val="16"/>
                <w:szCs w:val="16"/>
                <w:lang w:eastAsia="en-GB"/>
                <w14:ligatures w14:val="none"/>
              </w:rPr>
            </w:pPr>
            <w:r w:rsidRPr="0020505C">
              <w:rPr>
                <w:rFonts w:eastAsia="Times New Roman" w:cs="Arial"/>
                <w:color w:val="000000"/>
                <w:kern w:val="0"/>
                <w:sz w:val="16"/>
                <w:szCs w:val="16"/>
                <w:lang w:eastAsia="en-GB"/>
                <w14:ligatures w14:val="none"/>
              </w:rPr>
              <w:t>100% of policies to be reviewed within 4 weeks of the reminder date.</w:t>
            </w:r>
          </w:p>
        </w:tc>
      </w:tr>
      <w:tr w:rsidR="0057692D" w:rsidRPr="0020505C" w14:paraId="5D401DEE" w14:textId="77777777" w:rsidTr="00F731A7">
        <w:trPr>
          <w:trHeight w:val="300"/>
        </w:trPr>
        <w:tc>
          <w:tcPr>
            <w:tcW w:w="806" w:type="pct"/>
            <w:tcBorders>
              <w:top w:val="nil"/>
              <w:left w:val="single" w:sz="4" w:space="0" w:color="auto"/>
              <w:bottom w:val="single" w:sz="4" w:space="0" w:color="auto"/>
              <w:right w:val="single" w:sz="4" w:space="0" w:color="auto"/>
            </w:tcBorders>
            <w:shd w:val="clear" w:color="auto" w:fill="auto"/>
            <w:vAlign w:val="center"/>
            <w:hideMark/>
          </w:tcPr>
          <w:p w14:paraId="51F04B63" w14:textId="77777777" w:rsidR="0020505C" w:rsidRPr="0020505C" w:rsidRDefault="0020505C" w:rsidP="0020505C">
            <w:pPr>
              <w:spacing w:after="0" w:line="240" w:lineRule="auto"/>
              <w:rPr>
                <w:rFonts w:eastAsia="Times New Roman" w:cs="Arial"/>
                <w:b/>
                <w:bCs/>
                <w:color w:val="000000"/>
                <w:kern w:val="0"/>
                <w:sz w:val="16"/>
                <w:szCs w:val="16"/>
                <w:lang w:eastAsia="en-GB"/>
                <w14:ligatures w14:val="none"/>
              </w:rPr>
            </w:pPr>
            <w:r w:rsidRPr="0020505C">
              <w:rPr>
                <w:rFonts w:eastAsia="Times New Roman" w:cs="Arial"/>
                <w:b/>
                <w:bCs/>
                <w:color w:val="000000"/>
                <w:kern w:val="0"/>
                <w:sz w:val="16"/>
                <w:szCs w:val="16"/>
                <w:lang w:eastAsia="en-GB"/>
                <w14:ligatures w14:val="none"/>
              </w:rPr>
              <w:t>Organisation of Information Security</w:t>
            </w:r>
          </w:p>
        </w:tc>
        <w:tc>
          <w:tcPr>
            <w:tcW w:w="1762" w:type="pct"/>
            <w:tcBorders>
              <w:top w:val="nil"/>
              <w:left w:val="nil"/>
              <w:bottom w:val="single" w:sz="4" w:space="0" w:color="auto"/>
              <w:right w:val="single" w:sz="4" w:space="0" w:color="auto"/>
            </w:tcBorders>
            <w:shd w:val="clear" w:color="auto" w:fill="auto"/>
            <w:noWrap/>
            <w:hideMark/>
          </w:tcPr>
          <w:p w14:paraId="0A88F780" w14:textId="77777777" w:rsidR="0020505C" w:rsidRPr="0020505C" w:rsidRDefault="0020505C" w:rsidP="0020505C">
            <w:pPr>
              <w:spacing w:after="0" w:line="240" w:lineRule="auto"/>
              <w:rPr>
                <w:rFonts w:eastAsia="Times New Roman" w:cs="Arial"/>
                <w:color w:val="000000"/>
                <w:kern w:val="0"/>
                <w:sz w:val="16"/>
                <w:szCs w:val="16"/>
                <w:lang w:eastAsia="en-GB"/>
                <w14:ligatures w14:val="none"/>
              </w:rPr>
            </w:pPr>
            <w:r w:rsidRPr="0020505C">
              <w:rPr>
                <w:rFonts w:eastAsia="Times New Roman" w:cs="Arial"/>
                <w:color w:val="000000"/>
                <w:kern w:val="0"/>
                <w:sz w:val="16"/>
                <w:szCs w:val="16"/>
                <w:lang w:eastAsia="en-GB"/>
                <w14:ligatures w14:val="none"/>
              </w:rPr>
              <w:t>Mobile device policy</w:t>
            </w:r>
          </w:p>
        </w:tc>
        <w:tc>
          <w:tcPr>
            <w:tcW w:w="2432" w:type="pct"/>
            <w:tcBorders>
              <w:top w:val="nil"/>
              <w:left w:val="nil"/>
              <w:bottom w:val="single" w:sz="4" w:space="0" w:color="auto"/>
              <w:right w:val="single" w:sz="4" w:space="0" w:color="auto"/>
            </w:tcBorders>
            <w:shd w:val="clear" w:color="auto" w:fill="auto"/>
            <w:hideMark/>
          </w:tcPr>
          <w:p w14:paraId="438B9782" w14:textId="77777777" w:rsidR="0020505C" w:rsidRPr="0020505C" w:rsidRDefault="0020505C" w:rsidP="0020505C">
            <w:pPr>
              <w:spacing w:after="0" w:line="240" w:lineRule="auto"/>
              <w:rPr>
                <w:rFonts w:eastAsia="Times New Roman" w:cs="Arial"/>
                <w:color w:val="000000"/>
                <w:kern w:val="0"/>
                <w:sz w:val="16"/>
                <w:szCs w:val="16"/>
                <w:lang w:eastAsia="en-GB"/>
                <w14:ligatures w14:val="none"/>
              </w:rPr>
            </w:pPr>
            <w:r w:rsidRPr="0020505C">
              <w:rPr>
                <w:rFonts w:eastAsia="Times New Roman" w:cs="Arial"/>
                <w:color w:val="000000"/>
                <w:kern w:val="0"/>
                <w:sz w:val="16"/>
                <w:szCs w:val="16"/>
                <w:lang w:eastAsia="en-GB"/>
                <w14:ligatures w14:val="none"/>
              </w:rPr>
              <w:t>% of devices detected as compliant with policy. No target score defined, but trend is tracked.</w:t>
            </w:r>
          </w:p>
        </w:tc>
      </w:tr>
      <w:tr w:rsidR="0057692D" w:rsidRPr="0020505C" w14:paraId="73A9AC26" w14:textId="77777777" w:rsidTr="00F731A7">
        <w:trPr>
          <w:trHeight w:val="600"/>
        </w:trPr>
        <w:tc>
          <w:tcPr>
            <w:tcW w:w="806" w:type="pct"/>
            <w:vMerge w:val="restart"/>
            <w:tcBorders>
              <w:top w:val="nil"/>
              <w:left w:val="single" w:sz="4" w:space="0" w:color="auto"/>
              <w:bottom w:val="single" w:sz="4" w:space="0" w:color="auto"/>
              <w:right w:val="single" w:sz="4" w:space="0" w:color="auto"/>
            </w:tcBorders>
            <w:shd w:val="clear" w:color="auto" w:fill="auto"/>
            <w:vAlign w:val="center"/>
            <w:hideMark/>
          </w:tcPr>
          <w:p w14:paraId="7FC92D24" w14:textId="77777777" w:rsidR="0020505C" w:rsidRPr="0020505C" w:rsidRDefault="0020505C" w:rsidP="0020505C">
            <w:pPr>
              <w:spacing w:after="0" w:line="240" w:lineRule="auto"/>
              <w:rPr>
                <w:rFonts w:eastAsia="Times New Roman" w:cs="Arial"/>
                <w:b/>
                <w:bCs/>
                <w:color w:val="000000"/>
                <w:kern w:val="0"/>
                <w:sz w:val="16"/>
                <w:szCs w:val="16"/>
                <w:lang w:eastAsia="en-GB"/>
                <w14:ligatures w14:val="none"/>
              </w:rPr>
            </w:pPr>
            <w:r w:rsidRPr="0020505C">
              <w:rPr>
                <w:rFonts w:eastAsia="Times New Roman" w:cs="Arial"/>
                <w:b/>
                <w:bCs/>
                <w:color w:val="000000"/>
                <w:kern w:val="0"/>
                <w:sz w:val="16"/>
                <w:szCs w:val="16"/>
                <w:lang w:eastAsia="en-GB"/>
                <w14:ligatures w14:val="none"/>
              </w:rPr>
              <w:t>Human Resources Security</w:t>
            </w:r>
          </w:p>
        </w:tc>
        <w:tc>
          <w:tcPr>
            <w:tcW w:w="1762" w:type="pct"/>
            <w:tcBorders>
              <w:top w:val="nil"/>
              <w:left w:val="nil"/>
              <w:bottom w:val="single" w:sz="4" w:space="0" w:color="auto"/>
              <w:right w:val="single" w:sz="4" w:space="0" w:color="auto"/>
            </w:tcBorders>
            <w:shd w:val="clear" w:color="auto" w:fill="auto"/>
            <w:noWrap/>
            <w:hideMark/>
          </w:tcPr>
          <w:p w14:paraId="63D5BDAE" w14:textId="77777777" w:rsidR="0020505C" w:rsidRPr="0020505C" w:rsidRDefault="0020505C" w:rsidP="0020505C">
            <w:pPr>
              <w:spacing w:after="0" w:line="240" w:lineRule="auto"/>
              <w:rPr>
                <w:rFonts w:eastAsia="Times New Roman" w:cs="Arial"/>
                <w:color w:val="000000"/>
                <w:kern w:val="0"/>
                <w:sz w:val="16"/>
                <w:szCs w:val="16"/>
                <w:lang w:eastAsia="en-GB"/>
                <w14:ligatures w14:val="none"/>
              </w:rPr>
            </w:pPr>
            <w:r w:rsidRPr="0020505C">
              <w:rPr>
                <w:rFonts w:eastAsia="Times New Roman" w:cs="Arial"/>
                <w:color w:val="000000"/>
                <w:kern w:val="0"/>
                <w:sz w:val="16"/>
                <w:szCs w:val="16"/>
                <w:lang w:eastAsia="en-GB"/>
                <w14:ligatures w14:val="none"/>
              </w:rPr>
              <w:t>Screening</w:t>
            </w:r>
          </w:p>
        </w:tc>
        <w:tc>
          <w:tcPr>
            <w:tcW w:w="2432" w:type="pct"/>
            <w:tcBorders>
              <w:top w:val="nil"/>
              <w:left w:val="nil"/>
              <w:bottom w:val="single" w:sz="4" w:space="0" w:color="auto"/>
              <w:right w:val="single" w:sz="4" w:space="0" w:color="auto"/>
            </w:tcBorders>
            <w:shd w:val="clear" w:color="auto" w:fill="auto"/>
            <w:hideMark/>
          </w:tcPr>
          <w:p w14:paraId="19DAA2F1" w14:textId="77777777" w:rsidR="0020505C" w:rsidRPr="0020505C" w:rsidRDefault="0020505C" w:rsidP="0020505C">
            <w:pPr>
              <w:spacing w:after="0" w:line="240" w:lineRule="auto"/>
              <w:rPr>
                <w:rFonts w:eastAsia="Times New Roman" w:cs="Arial"/>
                <w:color w:val="000000"/>
                <w:kern w:val="0"/>
                <w:sz w:val="16"/>
                <w:szCs w:val="16"/>
                <w:lang w:eastAsia="en-GB"/>
                <w14:ligatures w14:val="none"/>
              </w:rPr>
            </w:pPr>
            <w:r w:rsidRPr="0020505C">
              <w:rPr>
                <w:rFonts w:eastAsia="Times New Roman" w:cs="Arial"/>
                <w:color w:val="000000"/>
                <w:kern w:val="0"/>
                <w:sz w:val="16"/>
                <w:szCs w:val="16"/>
                <w:lang w:eastAsia="en-GB"/>
                <w14:ligatures w14:val="none"/>
              </w:rPr>
              <w:t>Conduct quarterly audits by taking a sample of staff files and checking that all necessary background checks have been conducted and recorded. Target is 100% of all records should be correct.</w:t>
            </w:r>
          </w:p>
        </w:tc>
      </w:tr>
      <w:tr w:rsidR="00F731A7" w:rsidRPr="0020505C" w14:paraId="2FBBC8D7" w14:textId="77777777" w:rsidTr="00F731A7">
        <w:trPr>
          <w:trHeight w:val="1200"/>
        </w:trPr>
        <w:tc>
          <w:tcPr>
            <w:tcW w:w="806" w:type="pct"/>
            <w:vMerge/>
            <w:tcBorders>
              <w:top w:val="nil"/>
              <w:left w:val="single" w:sz="4" w:space="0" w:color="auto"/>
              <w:bottom w:val="single" w:sz="4" w:space="0" w:color="auto"/>
              <w:right w:val="single" w:sz="4" w:space="0" w:color="auto"/>
            </w:tcBorders>
            <w:vAlign w:val="center"/>
            <w:hideMark/>
          </w:tcPr>
          <w:p w14:paraId="4F3E1B46" w14:textId="77777777" w:rsidR="0020505C" w:rsidRPr="0020505C" w:rsidRDefault="0020505C" w:rsidP="0020505C">
            <w:pPr>
              <w:spacing w:after="0" w:line="240" w:lineRule="auto"/>
              <w:rPr>
                <w:rFonts w:eastAsia="Times New Roman" w:cs="Arial"/>
                <w:b/>
                <w:bCs/>
                <w:color w:val="000000"/>
                <w:kern w:val="0"/>
                <w:sz w:val="16"/>
                <w:szCs w:val="16"/>
                <w:lang w:eastAsia="en-GB"/>
                <w14:ligatures w14:val="none"/>
              </w:rPr>
            </w:pPr>
          </w:p>
        </w:tc>
        <w:tc>
          <w:tcPr>
            <w:tcW w:w="1762" w:type="pct"/>
            <w:tcBorders>
              <w:top w:val="nil"/>
              <w:left w:val="nil"/>
              <w:bottom w:val="single" w:sz="4" w:space="0" w:color="auto"/>
              <w:right w:val="single" w:sz="4" w:space="0" w:color="auto"/>
            </w:tcBorders>
            <w:shd w:val="clear" w:color="auto" w:fill="auto"/>
            <w:noWrap/>
            <w:hideMark/>
          </w:tcPr>
          <w:p w14:paraId="1CA934CF" w14:textId="77777777" w:rsidR="0020505C" w:rsidRPr="0020505C" w:rsidRDefault="0020505C" w:rsidP="0020505C">
            <w:pPr>
              <w:spacing w:after="0" w:line="240" w:lineRule="auto"/>
              <w:rPr>
                <w:rFonts w:eastAsia="Times New Roman" w:cs="Arial"/>
                <w:color w:val="000000"/>
                <w:kern w:val="0"/>
                <w:sz w:val="16"/>
                <w:szCs w:val="16"/>
                <w:lang w:eastAsia="en-GB"/>
                <w14:ligatures w14:val="none"/>
              </w:rPr>
            </w:pPr>
            <w:r w:rsidRPr="0020505C">
              <w:rPr>
                <w:rFonts w:eastAsia="Times New Roman" w:cs="Arial"/>
                <w:color w:val="000000"/>
                <w:kern w:val="0"/>
                <w:sz w:val="16"/>
                <w:szCs w:val="16"/>
                <w:lang w:eastAsia="en-GB"/>
                <w14:ligatures w14:val="none"/>
              </w:rPr>
              <w:t>Information security awareness, education and training</w:t>
            </w:r>
          </w:p>
        </w:tc>
        <w:tc>
          <w:tcPr>
            <w:tcW w:w="2432" w:type="pct"/>
            <w:tcBorders>
              <w:top w:val="nil"/>
              <w:left w:val="nil"/>
              <w:bottom w:val="single" w:sz="4" w:space="0" w:color="auto"/>
              <w:right w:val="single" w:sz="4" w:space="0" w:color="auto"/>
            </w:tcBorders>
            <w:shd w:val="clear" w:color="auto" w:fill="auto"/>
            <w:hideMark/>
          </w:tcPr>
          <w:p w14:paraId="225B9DA7" w14:textId="77777777" w:rsidR="0020505C" w:rsidRPr="0020505C" w:rsidRDefault="0020505C" w:rsidP="0020505C">
            <w:pPr>
              <w:spacing w:after="0" w:line="240" w:lineRule="auto"/>
              <w:rPr>
                <w:rFonts w:eastAsia="Times New Roman" w:cs="Arial"/>
                <w:color w:val="000000"/>
                <w:kern w:val="0"/>
                <w:sz w:val="16"/>
                <w:szCs w:val="16"/>
                <w:lang w:eastAsia="en-GB"/>
                <w14:ligatures w14:val="none"/>
              </w:rPr>
            </w:pPr>
            <w:r w:rsidRPr="0020505C">
              <w:rPr>
                <w:rFonts w:eastAsia="Times New Roman" w:cs="Arial"/>
                <w:color w:val="000000"/>
                <w:kern w:val="0"/>
                <w:sz w:val="16"/>
                <w:szCs w:val="16"/>
                <w:lang w:eastAsia="en-GB"/>
                <w14:ligatures w14:val="none"/>
              </w:rPr>
              <w:t>80% of all modules are taken within 2 weeks of being notified.</w:t>
            </w:r>
            <w:r w:rsidRPr="0020505C">
              <w:rPr>
                <w:rFonts w:eastAsia="Times New Roman" w:cs="Arial"/>
                <w:color w:val="000000"/>
                <w:kern w:val="0"/>
                <w:sz w:val="16"/>
                <w:szCs w:val="16"/>
                <w:lang w:eastAsia="en-GB"/>
                <w14:ligatures w14:val="none"/>
              </w:rPr>
              <w:br/>
              <w:t>100% of all modules are taken within 4 weeks of being notified.</w:t>
            </w:r>
            <w:r w:rsidRPr="0020505C">
              <w:rPr>
                <w:rFonts w:eastAsia="Times New Roman" w:cs="Arial"/>
                <w:color w:val="000000"/>
                <w:kern w:val="0"/>
                <w:sz w:val="16"/>
                <w:szCs w:val="16"/>
                <w:lang w:eastAsia="en-GB"/>
                <w14:ligatures w14:val="none"/>
              </w:rPr>
              <w:br/>
              <w:t>70% first time pass rate for all modules with knowledge reviews.</w:t>
            </w:r>
            <w:r w:rsidRPr="0020505C">
              <w:rPr>
                <w:rFonts w:eastAsia="Times New Roman" w:cs="Arial"/>
                <w:color w:val="000000"/>
                <w:kern w:val="0"/>
                <w:sz w:val="16"/>
                <w:szCs w:val="16"/>
                <w:lang w:eastAsia="en-GB"/>
                <w14:ligatures w14:val="none"/>
              </w:rPr>
              <w:br/>
              <w:t>% of click throughs of staff in phishing tests is tracked.</w:t>
            </w:r>
          </w:p>
        </w:tc>
      </w:tr>
      <w:tr w:rsidR="00F731A7" w:rsidRPr="0020505C" w14:paraId="0B0272F4" w14:textId="77777777" w:rsidTr="00F731A7">
        <w:trPr>
          <w:trHeight w:val="300"/>
        </w:trPr>
        <w:tc>
          <w:tcPr>
            <w:tcW w:w="806" w:type="pct"/>
            <w:vMerge/>
            <w:tcBorders>
              <w:top w:val="nil"/>
              <w:left w:val="single" w:sz="4" w:space="0" w:color="auto"/>
              <w:bottom w:val="single" w:sz="4" w:space="0" w:color="auto"/>
              <w:right w:val="single" w:sz="4" w:space="0" w:color="auto"/>
            </w:tcBorders>
            <w:vAlign w:val="center"/>
            <w:hideMark/>
          </w:tcPr>
          <w:p w14:paraId="5214AA49" w14:textId="77777777" w:rsidR="0020505C" w:rsidRPr="0020505C" w:rsidRDefault="0020505C" w:rsidP="0020505C">
            <w:pPr>
              <w:spacing w:after="0" w:line="240" w:lineRule="auto"/>
              <w:rPr>
                <w:rFonts w:eastAsia="Times New Roman" w:cs="Arial"/>
                <w:b/>
                <w:bCs/>
                <w:color w:val="000000"/>
                <w:kern w:val="0"/>
                <w:sz w:val="16"/>
                <w:szCs w:val="16"/>
                <w:lang w:eastAsia="en-GB"/>
                <w14:ligatures w14:val="none"/>
              </w:rPr>
            </w:pPr>
          </w:p>
        </w:tc>
        <w:tc>
          <w:tcPr>
            <w:tcW w:w="1762" w:type="pct"/>
            <w:tcBorders>
              <w:top w:val="nil"/>
              <w:left w:val="nil"/>
              <w:bottom w:val="single" w:sz="4" w:space="0" w:color="auto"/>
              <w:right w:val="single" w:sz="4" w:space="0" w:color="auto"/>
            </w:tcBorders>
            <w:shd w:val="clear" w:color="auto" w:fill="auto"/>
            <w:noWrap/>
            <w:hideMark/>
          </w:tcPr>
          <w:p w14:paraId="7DD5859D" w14:textId="77777777" w:rsidR="0020505C" w:rsidRPr="0020505C" w:rsidRDefault="0020505C" w:rsidP="0020505C">
            <w:pPr>
              <w:spacing w:after="0" w:line="240" w:lineRule="auto"/>
              <w:rPr>
                <w:rFonts w:eastAsia="Times New Roman" w:cs="Arial"/>
                <w:color w:val="000000"/>
                <w:kern w:val="0"/>
                <w:sz w:val="16"/>
                <w:szCs w:val="16"/>
                <w:lang w:eastAsia="en-GB"/>
                <w14:ligatures w14:val="none"/>
              </w:rPr>
            </w:pPr>
            <w:r w:rsidRPr="0020505C">
              <w:rPr>
                <w:rFonts w:eastAsia="Times New Roman" w:cs="Arial"/>
                <w:color w:val="000000"/>
                <w:kern w:val="0"/>
                <w:sz w:val="16"/>
                <w:szCs w:val="16"/>
                <w:lang w:eastAsia="en-GB"/>
                <w14:ligatures w14:val="none"/>
              </w:rPr>
              <w:t>Disciplinary process</w:t>
            </w:r>
          </w:p>
        </w:tc>
        <w:tc>
          <w:tcPr>
            <w:tcW w:w="2432" w:type="pct"/>
            <w:tcBorders>
              <w:top w:val="nil"/>
              <w:left w:val="nil"/>
              <w:bottom w:val="single" w:sz="4" w:space="0" w:color="auto"/>
              <w:right w:val="single" w:sz="4" w:space="0" w:color="auto"/>
            </w:tcBorders>
            <w:shd w:val="clear" w:color="auto" w:fill="auto"/>
            <w:hideMark/>
          </w:tcPr>
          <w:p w14:paraId="0373C2BD" w14:textId="77777777" w:rsidR="0020505C" w:rsidRPr="0020505C" w:rsidRDefault="0020505C" w:rsidP="0020505C">
            <w:pPr>
              <w:spacing w:after="0" w:line="240" w:lineRule="auto"/>
              <w:rPr>
                <w:rFonts w:eastAsia="Times New Roman" w:cs="Arial"/>
                <w:color w:val="000000"/>
                <w:kern w:val="0"/>
                <w:sz w:val="16"/>
                <w:szCs w:val="16"/>
                <w:lang w:eastAsia="en-GB"/>
                <w14:ligatures w14:val="none"/>
              </w:rPr>
            </w:pPr>
            <w:r w:rsidRPr="0020505C">
              <w:rPr>
                <w:rFonts w:eastAsia="Times New Roman" w:cs="Arial"/>
                <w:color w:val="000000"/>
                <w:kern w:val="0"/>
                <w:sz w:val="16"/>
                <w:szCs w:val="16"/>
                <w:lang w:eastAsia="en-GB"/>
                <w14:ligatures w14:val="none"/>
              </w:rPr>
              <w:t xml:space="preserve">Track no. of breaches that are caused by internal </w:t>
            </w:r>
            <w:proofErr w:type="gramStart"/>
            <w:r w:rsidRPr="0020505C">
              <w:rPr>
                <w:rFonts w:eastAsia="Times New Roman" w:cs="Arial"/>
                <w:color w:val="000000"/>
                <w:kern w:val="0"/>
                <w:sz w:val="16"/>
                <w:szCs w:val="16"/>
                <w:lang w:eastAsia="en-GB"/>
                <w14:ligatures w14:val="none"/>
              </w:rPr>
              <w:t>staff, and</w:t>
            </w:r>
            <w:proofErr w:type="gramEnd"/>
            <w:r w:rsidRPr="0020505C">
              <w:rPr>
                <w:rFonts w:eastAsia="Times New Roman" w:cs="Arial"/>
                <w:color w:val="000000"/>
                <w:kern w:val="0"/>
                <w:sz w:val="16"/>
                <w:szCs w:val="16"/>
                <w:lang w:eastAsia="en-GB"/>
                <w14:ligatures w14:val="none"/>
              </w:rPr>
              <w:t xml:space="preserve"> split into intentional vs. accidental.</w:t>
            </w:r>
          </w:p>
        </w:tc>
      </w:tr>
      <w:tr w:rsidR="0057692D" w:rsidRPr="0020505C" w14:paraId="6E3BCF32" w14:textId="77777777" w:rsidTr="00F731A7">
        <w:trPr>
          <w:trHeight w:val="900"/>
        </w:trPr>
        <w:tc>
          <w:tcPr>
            <w:tcW w:w="806" w:type="pct"/>
            <w:vMerge w:val="restart"/>
            <w:tcBorders>
              <w:top w:val="nil"/>
              <w:left w:val="single" w:sz="4" w:space="0" w:color="auto"/>
              <w:bottom w:val="single" w:sz="4" w:space="0" w:color="auto"/>
              <w:right w:val="single" w:sz="4" w:space="0" w:color="auto"/>
            </w:tcBorders>
            <w:shd w:val="clear" w:color="auto" w:fill="auto"/>
            <w:vAlign w:val="center"/>
            <w:hideMark/>
          </w:tcPr>
          <w:p w14:paraId="7800A725" w14:textId="77777777" w:rsidR="0020505C" w:rsidRPr="0020505C" w:rsidRDefault="0020505C" w:rsidP="0020505C">
            <w:pPr>
              <w:spacing w:after="0" w:line="240" w:lineRule="auto"/>
              <w:rPr>
                <w:rFonts w:eastAsia="Times New Roman" w:cs="Arial"/>
                <w:b/>
                <w:bCs/>
                <w:color w:val="000000"/>
                <w:kern w:val="0"/>
                <w:sz w:val="16"/>
                <w:szCs w:val="16"/>
                <w:lang w:eastAsia="en-GB"/>
                <w14:ligatures w14:val="none"/>
              </w:rPr>
            </w:pPr>
            <w:r w:rsidRPr="0020505C">
              <w:rPr>
                <w:rFonts w:eastAsia="Times New Roman" w:cs="Arial"/>
                <w:b/>
                <w:bCs/>
                <w:color w:val="000000"/>
                <w:kern w:val="0"/>
                <w:sz w:val="16"/>
                <w:szCs w:val="16"/>
                <w:lang w:eastAsia="en-GB"/>
                <w14:ligatures w14:val="none"/>
              </w:rPr>
              <w:t>Asset Management</w:t>
            </w:r>
          </w:p>
        </w:tc>
        <w:tc>
          <w:tcPr>
            <w:tcW w:w="1762" w:type="pct"/>
            <w:tcBorders>
              <w:top w:val="nil"/>
              <w:left w:val="nil"/>
              <w:bottom w:val="single" w:sz="4" w:space="0" w:color="auto"/>
              <w:right w:val="single" w:sz="4" w:space="0" w:color="auto"/>
            </w:tcBorders>
            <w:shd w:val="clear" w:color="auto" w:fill="auto"/>
            <w:noWrap/>
            <w:hideMark/>
          </w:tcPr>
          <w:p w14:paraId="4C193299" w14:textId="77777777" w:rsidR="0020505C" w:rsidRPr="0020505C" w:rsidRDefault="0020505C" w:rsidP="0020505C">
            <w:pPr>
              <w:spacing w:after="0" w:line="240" w:lineRule="auto"/>
              <w:rPr>
                <w:rFonts w:eastAsia="Times New Roman" w:cs="Arial"/>
                <w:color w:val="000000"/>
                <w:kern w:val="0"/>
                <w:sz w:val="16"/>
                <w:szCs w:val="16"/>
                <w:lang w:eastAsia="en-GB"/>
                <w14:ligatures w14:val="none"/>
              </w:rPr>
            </w:pPr>
            <w:r w:rsidRPr="0020505C">
              <w:rPr>
                <w:rFonts w:eastAsia="Times New Roman" w:cs="Arial"/>
                <w:color w:val="000000"/>
                <w:kern w:val="0"/>
                <w:sz w:val="16"/>
                <w:szCs w:val="16"/>
                <w:lang w:eastAsia="en-GB"/>
                <w14:ligatures w14:val="none"/>
              </w:rPr>
              <w:t>Inventory of assets</w:t>
            </w:r>
          </w:p>
        </w:tc>
        <w:tc>
          <w:tcPr>
            <w:tcW w:w="2432" w:type="pct"/>
            <w:tcBorders>
              <w:top w:val="nil"/>
              <w:left w:val="nil"/>
              <w:bottom w:val="single" w:sz="4" w:space="0" w:color="auto"/>
              <w:right w:val="single" w:sz="4" w:space="0" w:color="auto"/>
            </w:tcBorders>
            <w:shd w:val="clear" w:color="auto" w:fill="auto"/>
            <w:hideMark/>
          </w:tcPr>
          <w:p w14:paraId="7DB6F0AB" w14:textId="77777777" w:rsidR="0020505C" w:rsidRPr="0020505C" w:rsidRDefault="0020505C" w:rsidP="0020505C">
            <w:pPr>
              <w:spacing w:after="0" w:line="240" w:lineRule="auto"/>
              <w:rPr>
                <w:rFonts w:eastAsia="Times New Roman" w:cs="Arial"/>
                <w:color w:val="000000"/>
                <w:kern w:val="0"/>
                <w:sz w:val="16"/>
                <w:szCs w:val="16"/>
                <w:lang w:eastAsia="en-GB"/>
                <w14:ligatures w14:val="none"/>
              </w:rPr>
            </w:pPr>
            <w:r w:rsidRPr="0020505C">
              <w:rPr>
                <w:rFonts w:eastAsia="Times New Roman" w:cs="Arial"/>
                <w:color w:val="000000"/>
                <w:kern w:val="0"/>
                <w:sz w:val="16"/>
                <w:szCs w:val="16"/>
                <w:lang w:eastAsia="en-GB"/>
                <w14:ligatures w14:val="none"/>
              </w:rPr>
              <w:t>Conduct quarterly audits of the asset register by taking a sample set of assets and checking that the corresponding information on the asset register and in the fixed asset list is correct. Record no. of conformities vs. non-conformities.</w:t>
            </w:r>
          </w:p>
        </w:tc>
      </w:tr>
      <w:tr w:rsidR="00F731A7" w:rsidRPr="0020505C" w14:paraId="36B492D1" w14:textId="77777777" w:rsidTr="00F731A7">
        <w:trPr>
          <w:trHeight w:val="900"/>
        </w:trPr>
        <w:tc>
          <w:tcPr>
            <w:tcW w:w="806" w:type="pct"/>
            <w:vMerge/>
            <w:tcBorders>
              <w:top w:val="nil"/>
              <w:left w:val="single" w:sz="4" w:space="0" w:color="auto"/>
              <w:bottom w:val="single" w:sz="4" w:space="0" w:color="auto"/>
              <w:right w:val="single" w:sz="4" w:space="0" w:color="auto"/>
            </w:tcBorders>
            <w:vAlign w:val="center"/>
            <w:hideMark/>
          </w:tcPr>
          <w:p w14:paraId="0788B3C5" w14:textId="77777777" w:rsidR="0020505C" w:rsidRPr="0020505C" w:rsidRDefault="0020505C" w:rsidP="0020505C">
            <w:pPr>
              <w:spacing w:after="0" w:line="240" w:lineRule="auto"/>
              <w:rPr>
                <w:rFonts w:eastAsia="Times New Roman" w:cs="Arial"/>
                <w:b/>
                <w:bCs/>
                <w:color w:val="000000"/>
                <w:kern w:val="0"/>
                <w:sz w:val="16"/>
                <w:szCs w:val="16"/>
                <w:lang w:eastAsia="en-GB"/>
                <w14:ligatures w14:val="none"/>
              </w:rPr>
            </w:pPr>
          </w:p>
        </w:tc>
        <w:tc>
          <w:tcPr>
            <w:tcW w:w="1762" w:type="pct"/>
            <w:tcBorders>
              <w:top w:val="nil"/>
              <w:left w:val="nil"/>
              <w:bottom w:val="single" w:sz="4" w:space="0" w:color="auto"/>
              <w:right w:val="single" w:sz="4" w:space="0" w:color="auto"/>
            </w:tcBorders>
            <w:shd w:val="clear" w:color="auto" w:fill="auto"/>
            <w:noWrap/>
            <w:hideMark/>
          </w:tcPr>
          <w:p w14:paraId="226530C2" w14:textId="77777777" w:rsidR="0020505C" w:rsidRPr="0020505C" w:rsidRDefault="0020505C" w:rsidP="0020505C">
            <w:pPr>
              <w:spacing w:after="0" w:line="240" w:lineRule="auto"/>
              <w:rPr>
                <w:rFonts w:eastAsia="Times New Roman" w:cs="Arial"/>
                <w:color w:val="000000"/>
                <w:kern w:val="0"/>
                <w:sz w:val="16"/>
                <w:szCs w:val="16"/>
                <w:lang w:eastAsia="en-GB"/>
                <w14:ligatures w14:val="none"/>
              </w:rPr>
            </w:pPr>
            <w:r w:rsidRPr="0020505C">
              <w:rPr>
                <w:rFonts w:eastAsia="Times New Roman" w:cs="Arial"/>
                <w:color w:val="000000"/>
                <w:kern w:val="0"/>
                <w:sz w:val="16"/>
                <w:szCs w:val="16"/>
                <w:lang w:eastAsia="en-GB"/>
                <w14:ligatures w14:val="none"/>
              </w:rPr>
              <w:t>Return of assets</w:t>
            </w:r>
          </w:p>
        </w:tc>
        <w:tc>
          <w:tcPr>
            <w:tcW w:w="2432" w:type="pct"/>
            <w:tcBorders>
              <w:top w:val="nil"/>
              <w:left w:val="nil"/>
              <w:bottom w:val="single" w:sz="4" w:space="0" w:color="auto"/>
              <w:right w:val="single" w:sz="4" w:space="0" w:color="auto"/>
            </w:tcBorders>
            <w:shd w:val="clear" w:color="auto" w:fill="auto"/>
            <w:hideMark/>
          </w:tcPr>
          <w:p w14:paraId="1F0C520E" w14:textId="77777777" w:rsidR="0020505C" w:rsidRPr="0020505C" w:rsidRDefault="0020505C" w:rsidP="0020505C">
            <w:pPr>
              <w:spacing w:after="0" w:line="240" w:lineRule="auto"/>
              <w:rPr>
                <w:rFonts w:eastAsia="Times New Roman" w:cs="Arial"/>
                <w:color w:val="000000"/>
                <w:kern w:val="0"/>
                <w:sz w:val="16"/>
                <w:szCs w:val="16"/>
                <w:lang w:eastAsia="en-GB"/>
                <w14:ligatures w14:val="none"/>
              </w:rPr>
            </w:pPr>
            <w:r w:rsidRPr="0020505C">
              <w:rPr>
                <w:rFonts w:eastAsia="Times New Roman" w:cs="Arial"/>
                <w:color w:val="000000"/>
                <w:kern w:val="0"/>
                <w:sz w:val="16"/>
                <w:szCs w:val="16"/>
                <w:lang w:eastAsia="en-GB"/>
                <w14:ligatures w14:val="none"/>
              </w:rPr>
              <w:t>Conduct quarterly audits of the asset register by taking a sample set of assets and checking that the corresponding information on the asset register is correct and that items are accounted for. Record no. of conformities vs. non-conformities.</w:t>
            </w:r>
          </w:p>
        </w:tc>
      </w:tr>
      <w:tr w:rsidR="0057692D" w:rsidRPr="0020505C" w14:paraId="40ED19D0" w14:textId="77777777" w:rsidTr="00F731A7">
        <w:trPr>
          <w:trHeight w:val="300"/>
        </w:trPr>
        <w:tc>
          <w:tcPr>
            <w:tcW w:w="806" w:type="pct"/>
            <w:vMerge w:val="restart"/>
            <w:tcBorders>
              <w:top w:val="nil"/>
              <w:left w:val="single" w:sz="4" w:space="0" w:color="auto"/>
              <w:bottom w:val="single" w:sz="4" w:space="0" w:color="auto"/>
              <w:right w:val="single" w:sz="4" w:space="0" w:color="auto"/>
            </w:tcBorders>
            <w:shd w:val="clear" w:color="auto" w:fill="auto"/>
            <w:vAlign w:val="center"/>
            <w:hideMark/>
          </w:tcPr>
          <w:p w14:paraId="48712A73" w14:textId="77777777" w:rsidR="0020505C" w:rsidRPr="0020505C" w:rsidRDefault="0020505C" w:rsidP="0020505C">
            <w:pPr>
              <w:spacing w:after="0" w:line="240" w:lineRule="auto"/>
              <w:rPr>
                <w:rFonts w:eastAsia="Times New Roman" w:cs="Arial"/>
                <w:b/>
                <w:bCs/>
                <w:color w:val="000000"/>
                <w:kern w:val="0"/>
                <w:sz w:val="16"/>
                <w:szCs w:val="16"/>
                <w:lang w:eastAsia="en-GB"/>
                <w14:ligatures w14:val="none"/>
              </w:rPr>
            </w:pPr>
            <w:r w:rsidRPr="0020505C">
              <w:rPr>
                <w:rFonts w:eastAsia="Times New Roman" w:cs="Arial"/>
                <w:b/>
                <w:bCs/>
                <w:color w:val="000000"/>
                <w:kern w:val="0"/>
                <w:sz w:val="16"/>
                <w:szCs w:val="16"/>
                <w:lang w:eastAsia="en-GB"/>
                <w14:ligatures w14:val="none"/>
              </w:rPr>
              <w:t>Physical and Environmental Security</w:t>
            </w:r>
          </w:p>
        </w:tc>
        <w:tc>
          <w:tcPr>
            <w:tcW w:w="1762" w:type="pct"/>
            <w:tcBorders>
              <w:top w:val="nil"/>
              <w:left w:val="nil"/>
              <w:bottom w:val="single" w:sz="4" w:space="0" w:color="auto"/>
              <w:right w:val="single" w:sz="4" w:space="0" w:color="auto"/>
            </w:tcBorders>
            <w:shd w:val="clear" w:color="auto" w:fill="auto"/>
            <w:noWrap/>
            <w:hideMark/>
          </w:tcPr>
          <w:p w14:paraId="38766567" w14:textId="77777777" w:rsidR="0020505C" w:rsidRPr="0020505C" w:rsidRDefault="0020505C" w:rsidP="0020505C">
            <w:pPr>
              <w:spacing w:after="0" w:line="240" w:lineRule="auto"/>
              <w:rPr>
                <w:rFonts w:eastAsia="Times New Roman" w:cs="Arial"/>
                <w:color w:val="000000"/>
                <w:kern w:val="0"/>
                <w:sz w:val="16"/>
                <w:szCs w:val="16"/>
                <w:lang w:eastAsia="en-GB"/>
                <w14:ligatures w14:val="none"/>
              </w:rPr>
            </w:pPr>
            <w:r w:rsidRPr="0020505C">
              <w:rPr>
                <w:rFonts w:eastAsia="Times New Roman" w:cs="Arial"/>
                <w:color w:val="000000"/>
                <w:kern w:val="0"/>
                <w:sz w:val="16"/>
                <w:szCs w:val="16"/>
                <w:lang w:eastAsia="en-GB"/>
                <w14:ligatures w14:val="none"/>
              </w:rPr>
              <w:t>Supporting utilities</w:t>
            </w:r>
          </w:p>
        </w:tc>
        <w:tc>
          <w:tcPr>
            <w:tcW w:w="2432" w:type="pct"/>
            <w:tcBorders>
              <w:top w:val="nil"/>
              <w:left w:val="nil"/>
              <w:bottom w:val="single" w:sz="4" w:space="0" w:color="auto"/>
              <w:right w:val="single" w:sz="4" w:space="0" w:color="auto"/>
            </w:tcBorders>
            <w:shd w:val="clear" w:color="auto" w:fill="auto"/>
            <w:hideMark/>
          </w:tcPr>
          <w:p w14:paraId="311D0247" w14:textId="77777777" w:rsidR="0020505C" w:rsidRPr="0020505C" w:rsidRDefault="0020505C" w:rsidP="0020505C">
            <w:pPr>
              <w:spacing w:after="0" w:line="240" w:lineRule="auto"/>
              <w:rPr>
                <w:rFonts w:eastAsia="Times New Roman" w:cs="Arial"/>
                <w:color w:val="000000"/>
                <w:kern w:val="0"/>
                <w:sz w:val="16"/>
                <w:szCs w:val="16"/>
                <w:lang w:eastAsia="en-GB"/>
                <w14:ligatures w14:val="none"/>
              </w:rPr>
            </w:pPr>
            <w:r w:rsidRPr="0020505C">
              <w:rPr>
                <w:rFonts w:eastAsia="Times New Roman" w:cs="Arial"/>
                <w:color w:val="000000"/>
                <w:kern w:val="0"/>
                <w:sz w:val="16"/>
                <w:szCs w:val="16"/>
                <w:lang w:eastAsia="en-GB"/>
                <w14:ligatures w14:val="none"/>
              </w:rPr>
              <w:t xml:space="preserve">Record number of power failures on a bi-annual basis and the length of disruption for each failure. </w:t>
            </w:r>
          </w:p>
        </w:tc>
      </w:tr>
      <w:tr w:rsidR="00F731A7" w:rsidRPr="0020505C" w14:paraId="3A921319" w14:textId="77777777" w:rsidTr="00F731A7">
        <w:trPr>
          <w:trHeight w:val="300"/>
        </w:trPr>
        <w:tc>
          <w:tcPr>
            <w:tcW w:w="806" w:type="pct"/>
            <w:vMerge/>
            <w:tcBorders>
              <w:top w:val="nil"/>
              <w:left w:val="single" w:sz="4" w:space="0" w:color="auto"/>
              <w:bottom w:val="single" w:sz="4" w:space="0" w:color="auto"/>
              <w:right w:val="single" w:sz="4" w:space="0" w:color="auto"/>
            </w:tcBorders>
            <w:vAlign w:val="center"/>
            <w:hideMark/>
          </w:tcPr>
          <w:p w14:paraId="630406FE" w14:textId="77777777" w:rsidR="0020505C" w:rsidRPr="0020505C" w:rsidRDefault="0020505C" w:rsidP="0020505C">
            <w:pPr>
              <w:spacing w:after="0" w:line="240" w:lineRule="auto"/>
              <w:rPr>
                <w:rFonts w:eastAsia="Times New Roman" w:cs="Arial"/>
                <w:b/>
                <w:bCs/>
                <w:color w:val="000000"/>
                <w:kern w:val="0"/>
                <w:sz w:val="16"/>
                <w:szCs w:val="16"/>
                <w:lang w:eastAsia="en-GB"/>
                <w14:ligatures w14:val="none"/>
              </w:rPr>
            </w:pPr>
          </w:p>
        </w:tc>
        <w:tc>
          <w:tcPr>
            <w:tcW w:w="1762" w:type="pct"/>
            <w:tcBorders>
              <w:top w:val="nil"/>
              <w:left w:val="nil"/>
              <w:bottom w:val="single" w:sz="4" w:space="0" w:color="auto"/>
              <w:right w:val="single" w:sz="4" w:space="0" w:color="auto"/>
            </w:tcBorders>
            <w:shd w:val="clear" w:color="auto" w:fill="auto"/>
            <w:noWrap/>
            <w:hideMark/>
          </w:tcPr>
          <w:p w14:paraId="2C8D3496" w14:textId="77777777" w:rsidR="0020505C" w:rsidRPr="0020505C" w:rsidRDefault="0020505C" w:rsidP="0020505C">
            <w:pPr>
              <w:spacing w:after="0" w:line="240" w:lineRule="auto"/>
              <w:rPr>
                <w:rFonts w:eastAsia="Times New Roman" w:cs="Arial"/>
                <w:color w:val="000000"/>
                <w:kern w:val="0"/>
                <w:sz w:val="16"/>
                <w:szCs w:val="16"/>
                <w:lang w:eastAsia="en-GB"/>
                <w14:ligatures w14:val="none"/>
              </w:rPr>
            </w:pPr>
            <w:r w:rsidRPr="0020505C">
              <w:rPr>
                <w:rFonts w:eastAsia="Times New Roman" w:cs="Arial"/>
                <w:color w:val="000000"/>
                <w:kern w:val="0"/>
                <w:sz w:val="16"/>
                <w:szCs w:val="16"/>
                <w:lang w:eastAsia="en-GB"/>
                <w14:ligatures w14:val="none"/>
              </w:rPr>
              <w:t>Unattended user equipment</w:t>
            </w:r>
          </w:p>
        </w:tc>
        <w:tc>
          <w:tcPr>
            <w:tcW w:w="2432" w:type="pct"/>
            <w:tcBorders>
              <w:top w:val="nil"/>
              <w:left w:val="nil"/>
              <w:bottom w:val="single" w:sz="4" w:space="0" w:color="auto"/>
              <w:right w:val="single" w:sz="4" w:space="0" w:color="auto"/>
            </w:tcBorders>
            <w:shd w:val="clear" w:color="auto" w:fill="auto"/>
            <w:hideMark/>
          </w:tcPr>
          <w:p w14:paraId="40273110" w14:textId="77777777" w:rsidR="0020505C" w:rsidRPr="0020505C" w:rsidRDefault="0020505C" w:rsidP="0020505C">
            <w:pPr>
              <w:spacing w:after="0" w:line="240" w:lineRule="auto"/>
              <w:rPr>
                <w:rFonts w:eastAsia="Times New Roman" w:cs="Arial"/>
                <w:color w:val="000000"/>
                <w:kern w:val="0"/>
                <w:sz w:val="16"/>
                <w:szCs w:val="16"/>
                <w:lang w:eastAsia="en-GB"/>
                <w14:ligatures w14:val="none"/>
              </w:rPr>
            </w:pPr>
            <w:r w:rsidRPr="0020505C">
              <w:rPr>
                <w:rFonts w:eastAsia="Times New Roman" w:cs="Arial"/>
                <w:color w:val="000000"/>
                <w:kern w:val="0"/>
                <w:sz w:val="16"/>
                <w:szCs w:val="16"/>
                <w:lang w:eastAsia="en-GB"/>
                <w14:ligatures w14:val="none"/>
              </w:rPr>
              <w:t xml:space="preserve">Record number of non-compliances on a quarterly basis by conducting an office walkthrough. </w:t>
            </w:r>
          </w:p>
        </w:tc>
      </w:tr>
      <w:tr w:rsidR="00F731A7" w:rsidRPr="0020505C" w14:paraId="7F102DC5" w14:textId="77777777" w:rsidTr="00F731A7">
        <w:trPr>
          <w:trHeight w:val="300"/>
        </w:trPr>
        <w:tc>
          <w:tcPr>
            <w:tcW w:w="806" w:type="pct"/>
            <w:vMerge/>
            <w:tcBorders>
              <w:top w:val="nil"/>
              <w:left w:val="single" w:sz="4" w:space="0" w:color="auto"/>
              <w:bottom w:val="single" w:sz="4" w:space="0" w:color="auto"/>
              <w:right w:val="single" w:sz="4" w:space="0" w:color="auto"/>
            </w:tcBorders>
            <w:vAlign w:val="center"/>
            <w:hideMark/>
          </w:tcPr>
          <w:p w14:paraId="10F36939" w14:textId="77777777" w:rsidR="0020505C" w:rsidRPr="0020505C" w:rsidRDefault="0020505C" w:rsidP="0020505C">
            <w:pPr>
              <w:spacing w:after="0" w:line="240" w:lineRule="auto"/>
              <w:rPr>
                <w:rFonts w:eastAsia="Times New Roman" w:cs="Arial"/>
                <w:b/>
                <w:bCs/>
                <w:color w:val="000000"/>
                <w:kern w:val="0"/>
                <w:sz w:val="16"/>
                <w:szCs w:val="16"/>
                <w:lang w:eastAsia="en-GB"/>
                <w14:ligatures w14:val="none"/>
              </w:rPr>
            </w:pPr>
          </w:p>
        </w:tc>
        <w:tc>
          <w:tcPr>
            <w:tcW w:w="1762" w:type="pct"/>
            <w:tcBorders>
              <w:top w:val="nil"/>
              <w:left w:val="nil"/>
              <w:bottom w:val="single" w:sz="4" w:space="0" w:color="auto"/>
              <w:right w:val="single" w:sz="4" w:space="0" w:color="auto"/>
            </w:tcBorders>
            <w:shd w:val="clear" w:color="auto" w:fill="auto"/>
            <w:noWrap/>
            <w:hideMark/>
          </w:tcPr>
          <w:p w14:paraId="65185997" w14:textId="77777777" w:rsidR="0020505C" w:rsidRPr="0020505C" w:rsidRDefault="0020505C" w:rsidP="0020505C">
            <w:pPr>
              <w:spacing w:after="0" w:line="240" w:lineRule="auto"/>
              <w:rPr>
                <w:rFonts w:eastAsia="Times New Roman" w:cs="Arial"/>
                <w:color w:val="000000"/>
                <w:kern w:val="0"/>
                <w:sz w:val="16"/>
                <w:szCs w:val="16"/>
                <w:lang w:eastAsia="en-GB"/>
                <w14:ligatures w14:val="none"/>
              </w:rPr>
            </w:pPr>
            <w:r w:rsidRPr="0020505C">
              <w:rPr>
                <w:rFonts w:eastAsia="Times New Roman" w:cs="Arial"/>
                <w:color w:val="000000"/>
                <w:kern w:val="0"/>
                <w:sz w:val="16"/>
                <w:szCs w:val="16"/>
                <w:lang w:eastAsia="en-GB"/>
                <w14:ligatures w14:val="none"/>
              </w:rPr>
              <w:t>Clear desk and clear screen policy</w:t>
            </w:r>
          </w:p>
        </w:tc>
        <w:tc>
          <w:tcPr>
            <w:tcW w:w="2432" w:type="pct"/>
            <w:tcBorders>
              <w:top w:val="nil"/>
              <w:left w:val="nil"/>
              <w:bottom w:val="single" w:sz="4" w:space="0" w:color="auto"/>
              <w:right w:val="single" w:sz="4" w:space="0" w:color="auto"/>
            </w:tcBorders>
            <w:shd w:val="clear" w:color="auto" w:fill="auto"/>
            <w:hideMark/>
          </w:tcPr>
          <w:p w14:paraId="7231E44C" w14:textId="77777777" w:rsidR="0020505C" w:rsidRPr="0020505C" w:rsidRDefault="0020505C" w:rsidP="0020505C">
            <w:pPr>
              <w:spacing w:after="0" w:line="240" w:lineRule="auto"/>
              <w:rPr>
                <w:rFonts w:eastAsia="Times New Roman" w:cs="Arial"/>
                <w:color w:val="000000"/>
                <w:kern w:val="0"/>
                <w:sz w:val="16"/>
                <w:szCs w:val="16"/>
                <w:lang w:eastAsia="en-GB"/>
                <w14:ligatures w14:val="none"/>
              </w:rPr>
            </w:pPr>
            <w:r w:rsidRPr="0020505C">
              <w:rPr>
                <w:rFonts w:eastAsia="Times New Roman" w:cs="Arial"/>
                <w:color w:val="000000"/>
                <w:kern w:val="0"/>
                <w:sz w:val="16"/>
                <w:szCs w:val="16"/>
                <w:lang w:eastAsia="en-GB"/>
                <w14:ligatures w14:val="none"/>
              </w:rPr>
              <w:t xml:space="preserve">Record number of non-compliances on a quarterly basis by conducting an office walkthrough. </w:t>
            </w:r>
          </w:p>
        </w:tc>
      </w:tr>
      <w:tr w:rsidR="0057692D" w:rsidRPr="0020505C" w14:paraId="3E688E29" w14:textId="77777777" w:rsidTr="00F731A7">
        <w:trPr>
          <w:trHeight w:val="600"/>
        </w:trPr>
        <w:tc>
          <w:tcPr>
            <w:tcW w:w="806" w:type="pct"/>
            <w:tcBorders>
              <w:top w:val="nil"/>
              <w:left w:val="single" w:sz="4" w:space="0" w:color="auto"/>
              <w:bottom w:val="single" w:sz="4" w:space="0" w:color="auto"/>
              <w:right w:val="single" w:sz="4" w:space="0" w:color="auto"/>
            </w:tcBorders>
            <w:shd w:val="clear" w:color="auto" w:fill="auto"/>
            <w:vAlign w:val="center"/>
            <w:hideMark/>
          </w:tcPr>
          <w:p w14:paraId="2AB8C9A4" w14:textId="77777777" w:rsidR="0020505C" w:rsidRPr="0020505C" w:rsidRDefault="0020505C" w:rsidP="0020505C">
            <w:pPr>
              <w:spacing w:after="0" w:line="240" w:lineRule="auto"/>
              <w:rPr>
                <w:rFonts w:eastAsia="Times New Roman" w:cs="Arial"/>
                <w:b/>
                <w:bCs/>
                <w:color w:val="000000"/>
                <w:kern w:val="0"/>
                <w:sz w:val="16"/>
                <w:szCs w:val="16"/>
                <w:lang w:eastAsia="en-GB"/>
                <w14:ligatures w14:val="none"/>
              </w:rPr>
            </w:pPr>
            <w:r w:rsidRPr="0020505C">
              <w:rPr>
                <w:rFonts w:eastAsia="Times New Roman" w:cs="Arial"/>
                <w:b/>
                <w:bCs/>
                <w:color w:val="000000"/>
                <w:kern w:val="0"/>
                <w:sz w:val="16"/>
                <w:szCs w:val="16"/>
                <w:lang w:eastAsia="en-GB"/>
                <w14:ligatures w14:val="none"/>
              </w:rPr>
              <w:t>System Acquisition, Development and Maintenance</w:t>
            </w:r>
          </w:p>
        </w:tc>
        <w:tc>
          <w:tcPr>
            <w:tcW w:w="1762" w:type="pct"/>
            <w:tcBorders>
              <w:top w:val="nil"/>
              <w:left w:val="nil"/>
              <w:bottom w:val="single" w:sz="4" w:space="0" w:color="auto"/>
              <w:right w:val="single" w:sz="4" w:space="0" w:color="auto"/>
            </w:tcBorders>
            <w:shd w:val="clear" w:color="auto" w:fill="auto"/>
            <w:noWrap/>
            <w:hideMark/>
          </w:tcPr>
          <w:p w14:paraId="0E1C61C9" w14:textId="23CC33AD" w:rsidR="0020505C" w:rsidRPr="0020505C" w:rsidRDefault="0020505C" w:rsidP="0020505C">
            <w:pPr>
              <w:spacing w:after="0" w:line="240" w:lineRule="auto"/>
              <w:rPr>
                <w:rFonts w:eastAsia="Times New Roman" w:cs="Arial"/>
                <w:color w:val="000000"/>
                <w:kern w:val="0"/>
                <w:sz w:val="16"/>
                <w:szCs w:val="16"/>
                <w:lang w:eastAsia="en-GB"/>
                <w14:ligatures w14:val="none"/>
              </w:rPr>
            </w:pPr>
            <w:r w:rsidRPr="0020505C">
              <w:rPr>
                <w:rFonts w:eastAsia="Times New Roman" w:cs="Arial"/>
                <w:color w:val="000000"/>
                <w:kern w:val="0"/>
                <w:sz w:val="16"/>
                <w:szCs w:val="16"/>
                <w:lang w:eastAsia="en-GB"/>
                <w14:ligatures w14:val="none"/>
              </w:rPr>
              <w:t xml:space="preserve">System </w:t>
            </w:r>
            <w:proofErr w:type="gramStart"/>
            <w:r w:rsidR="00F731A7" w:rsidRPr="0020505C">
              <w:rPr>
                <w:rFonts w:eastAsia="Times New Roman" w:cs="Arial"/>
                <w:color w:val="000000"/>
                <w:kern w:val="0"/>
                <w:sz w:val="16"/>
                <w:szCs w:val="16"/>
                <w:lang w:eastAsia="en-GB"/>
                <w14:ligatures w14:val="none"/>
              </w:rPr>
              <w:t>change</w:t>
            </w:r>
            <w:proofErr w:type="gramEnd"/>
            <w:r w:rsidR="00F731A7">
              <w:rPr>
                <w:rFonts w:eastAsia="Times New Roman" w:cs="Arial"/>
                <w:color w:val="000000"/>
                <w:kern w:val="0"/>
                <w:sz w:val="16"/>
                <w:szCs w:val="16"/>
                <w:lang w:eastAsia="en-GB"/>
                <w14:ligatures w14:val="none"/>
              </w:rPr>
              <w:t xml:space="preserve"> </w:t>
            </w:r>
            <w:r w:rsidRPr="0020505C">
              <w:rPr>
                <w:rFonts w:eastAsia="Times New Roman" w:cs="Arial"/>
                <w:color w:val="000000"/>
                <w:kern w:val="0"/>
                <w:sz w:val="16"/>
                <w:szCs w:val="16"/>
                <w:lang w:eastAsia="en-GB"/>
                <w14:ligatures w14:val="none"/>
              </w:rPr>
              <w:t>control procedures</w:t>
            </w:r>
          </w:p>
        </w:tc>
        <w:tc>
          <w:tcPr>
            <w:tcW w:w="2432" w:type="pct"/>
            <w:tcBorders>
              <w:top w:val="nil"/>
              <w:left w:val="nil"/>
              <w:bottom w:val="single" w:sz="4" w:space="0" w:color="auto"/>
              <w:right w:val="single" w:sz="4" w:space="0" w:color="auto"/>
            </w:tcBorders>
            <w:shd w:val="clear" w:color="auto" w:fill="auto"/>
            <w:hideMark/>
          </w:tcPr>
          <w:p w14:paraId="7D8DAB03" w14:textId="7612A62E" w:rsidR="007962E0" w:rsidRPr="00543DBA" w:rsidRDefault="00543DBA" w:rsidP="00543DBA">
            <w:pPr>
              <w:spacing w:after="0" w:line="240" w:lineRule="auto"/>
              <w:rPr>
                <w:rFonts w:eastAsia="Times New Roman" w:cs="Arial"/>
                <w:color w:val="000000"/>
                <w:kern w:val="0"/>
                <w:sz w:val="16"/>
                <w:szCs w:val="16"/>
                <w:lang w:eastAsia="en-GB"/>
                <w14:ligatures w14:val="none"/>
              </w:rPr>
            </w:pPr>
            <w:r w:rsidRPr="00543DBA">
              <w:rPr>
                <w:rFonts w:eastAsia="Times New Roman" w:cs="Arial"/>
                <w:color w:val="000000"/>
                <w:kern w:val="0"/>
                <w:sz w:val="16"/>
                <w:szCs w:val="16"/>
                <w:lang w:eastAsia="en-GB"/>
                <w14:ligatures w14:val="none"/>
              </w:rPr>
              <w:t xml:space="preserve">No of unauthorised </w:t>
            </w:r>
            <w:r w:rsidR="007962E0">
              <w:rPr>
                <w:rFonts w:eastAsia="Times New Roman" w:cs="Arial"/>
                <w:color w:val="000000"/>
                <w:kern w:val="0"/>
                <w:sz w:val="16"/>
                <w:szCs w:val="16"/>
                <w:lang w:eastAsia="en-GB"/>
                <w14:ligatures w14:val="none"/>
              </w:rPr>
              <w:t xml:space="preserve">project </w:t>
            </w:r>
            <w:r w:rsidRPr="00543DBA">
              <w:rPr>
                <w:rFonts w:eastAsia="Times New Roman" w:cs="Arial"/>
                <w:color w:val="000000"/>
                <w:kern w:val="0"/>
                <w:sz w:val="16"/>
                <w:szCs w:val="16"/>
                <w:lang w:eastAsia="en-GB"/>
                <w14:ligatures w14:val="none"/>
              </w:rPr>
              <w:t xml:space="preserve">changes. </w:t>
            </w:r>
          </w:p>
          <w:p w14:paraId="50018643" w14:textId="204A11C7" w:rsidR="00543DBA" w:rsidRPr="00543DBA" w:rsidRDefault="00543DBA" w:rsidP="00543DBA">
            <w:pPr>
              <w:spacing w:after="0" w:line="240" w:lineRule="auto"/>
              <w:rPr>
                <w:rFonts w:eastAsia="Times New Roman" w:cs="Arial"/>
                <w:color w:val="000000"/>
                <w:kern w:val="0"/>
                <w:sz w:val="16"/>
                <w:szCs w:val="16"/>
                <w:lang w:eastAsia="en-GB"/>
                <w14:ligatures w14:val="none"/>
              </w:rPr>
            </w:pPr>
            <w:r w:rsidRPr="00543DBA">
              <w:rPr>
                <w:rFonts w:eastAsia="Times New Roman" w:cs="Arial"/>
                <w:color w:val="000000"/>
                <w:kern w:val="0"/>
                <w:sz w:val="16"/>
                <w:szCs w:val="16"/>
                <w:lang w:eastAsia="en-GB"/>
                <w14:ligatures w14:val="none"/>
              </w:rPr>
              <w:t xml:space="preserve">No of security </w:t>
            </w:r>
            <w:r w:rsidR="007962E0">
              <w:rPr>
                <w:rFonts w:eastAsia="Times New Roman" w:cs="Arial"/>
                <w:color w:val="000000"/>
                <w:kern w:val="0"/>
                <w:sz w:val="16"/>
                <w:szCs w:val="16"/>
                <w:lang w:eastAsia="en-GB"/>
                <w14:ligatures w14:val="none"/>
              </w:rPr>
              <w:t xml:space="preserve">project </w:t>
            </w:r>
            <w:r w:rsidRPr="00543DBA">
              <w:rPr>
                <w:rFonts w:eastAsia="Times New Roman" w:cs="Arial"/>
                <w:color w:val="000000"/>
                <w:kern w:val="0"/>
                <w:sz w:val="16"/>
                <w:szCs w:val="16"/>
                <w:lang w:eastAsia="en-GB"/>
                <w14:ligatures w14:val="none"/>
              </w:rPr>
              <w:t xml:space="preserve">related changes. </w:t>
            </w:r>
          </w:p>
          <w:p w14:paraId="65889613" w14:textId="7AFB4449" w:rsidR="00543DBA" w:rsidRPr="00543DBA" w:rsidRDefault="00543DBA" w:rsidP="00543DBA">
            <w:pPr>
              <w:spacing w:after="0" w:line="240" w:lineRule="auto"/>
              <w:rPr>
                <w:rFonts w:eastAsia="Times New Roman" w:cs="Arial"/>
                <w:color w:val="000000"/>
                <w:kern w:val="0"/>
                <w:sz w:val="16"/>
                <w:szCs w:val="16"/>
                <w:lang w:eastAsia="en-GB"/>
                <w14:ligatures w14:val="none"/>
              </w:rPr>
            </w:pPr>
            <w:r w:rsidRPr="00543DBA">
              <w:rPr>
                <w:rFonts w:eastAsia="Times New Roman" w:cs="Arial"/>
                <w:color w:val="000000"/>
                <w:kern w:val="0"/>
                <w:sz w:val="16"/>
                <w:szCs w:val="16"/>
                <w:lang w:eastAsia="en-GB"/>
                <w14:ligatures w14:val="none"/>
              </w:rPr>
              <w:t>No of failed security</w:t>
            </w:r>
            <w:r w:rsidR="007962E0">
              <w:rPr>
                <w:rFonts w:eastAsia="Times New Roman" w:cs="Arial"/>
                <w:color w:val="000000"/>
                <w:kern w:val="0"/>
                <w:sz w:val="16"/>
                <w:szCs w:val="16"/>
                <w:lang w:eastAsia="en-GB"/>
                <w14:ligatures w14:val="none"/>
              </w:rPr>
              <w:t xml:space="preserve"> project</w:t>
            </w:r>
            <w:r w:rsidRPr="00543DBA">
              <w:rPr>
                <w:rFonts w:eastAsia="Times New Roman" w:cs="Arial"/>
                <w:color w:val="000000"/>
                <w:kern w:val="0"/>
                <w:sz w:val="16"/>
                <w:szCs w:val="16"/>
                <w:lang w:eastAsia="en-GB"/>
                <w14:ligatures w14:val="none"/>
              </w:rPr>
              <w:t xml:space="preserve"> related changes. </w:t>
            </w:r>
          </w:p>
          <w:p w14:paraId="71E02140" w14:textId="19F960AC" w:rsidR="0020505C" w:rsidRPr="0020505C" w:rsidRDefault="00543DBA" w:rsidP="00543DBA">
            <w:pPr>
              <w:spacing w:after="0" w:line="240" w:lineRule="auto"/>
              <w:rPr>
                <w:rFonts w:eastAsia="Times New Roman" w:cs="Arial"/>
                <w:color w:val="000000"/>
                <w:kern w:val="0"/>
                <w:sz w:val="16"/>
                <w:szCs w:val="16"/>
                <w:lang w:eastAsia="en-GB"/>
                <w14:ligatures w14:val="none"/>
              </w:rPr>
            </w:pPr>
            <w:r w:rsidRPr="00543DBA">
              <w:rPr>
                <w:rFonts w:eastAsia="Times New Roman" w:cs="Arial"/>
                <w:color w:val="000000"/>
                <w:kern w:val="0"/>
                <w:sz w:val="16"/>
                <w:szCs w:val="16"/>
                <w:lang w:eastAsia="en-GB"/>
                <w14:ligatures w14:val="none"/>
              </w:rPr>
              <w:t>Record no. of conformities vs. non-conformities’</w:t>
            </w:r>
            <w:r w:rsidR="0020505C" w:rsidRPr="0020505C">
              <w:rPr>
                <w:rFonts w:eastAsia="Times New Roman" w:cs="Arial"/>
                <w:color w:val="000000"/>
                <w:kern w:val="0"/>
                <w:sz w:val="16"/>
                <w:szCs w:val="16"/>
                <w:lang w:eastAsia="en-GB"/>
                <w14:ligatures w14:val="none"/>
              </w:rPr>
              <w:t>.</w:t>
            </w:r>
          </w:p>
        </w:tc>
      </w:tr>
      <w:tr w:rsidR="0057692D" w:rsidRPr="0020505C" w14:paraId="2675D29C" w14:textId="77777777" w:rsidTr="00F731A7">
        <w:trPr>
          <w:trHeight w:val="600"/>
        </w:trPr>
        <w:tc>
          <w:tcPr>
            <w:tcW w:w="806" w:type="pct"/>
            <w:tcBorders>
              <w:top w:val="nil"/>
              <w:left w:val="single" w:sz="4" w:space="0" w:color="auto"/>
              <w:bottom w:val="single" w:sz="4" w:space="0" w:color="auto"/>
              <w:right w:val="single" w:sz="4" w:space="0" w:color="auto"/>
            </w:tcBorders>
            <w:shd w:val="clear" w:color="auto" w:fill="auto"/>
            <w:vAlign w:val="center"/>
            <w:hideMark/>
          </w:tcPr>
          <w:p w14:paraId="4C2282C0" w14:textId="77777777" w:rsidR="0020505C" w:rsidRPr="0020505C" w:rsidRDefault="0020505C" w:rsidP="0020505C">
            <w:pPr>
              <w:spacing w:after="0" w:line="240" w:lineRule="auto"/>
              <w:rPr>
                <w:rFonts w:eastAsia="Times New Roman" w:cs="Arial"/>
                <w:b/>
                <w:bCs/>
                <w:color w:val="000000"/>
                <w:kern w:val="0"/>
                <w:sz w:val="16"/>
                <w:szCs w:val="16"/>
                <w:lang w:eastAsia="en-GB"/>
                <w14:ligatures w14:val="none"/>
              </w:rPr>
            </w:pPr>
            <w:r w:rsidRPr="0020505C">
              <w:rPr>
                <w:rFonts w:eastAsia="Times New Roman" w:cs="Arial"/>
                <w:b/>
                <w:bCs/>
                <w:color w:val="000000"/>
                <w:kern w:val="0"/>
                <w:sz w:val="16"/>
                <w:szCs w:val="16"/>
                <w:lang w:eastAsia="en-GB"/>
                <w14:ligatures w14:val="none"/>
              </w:rPr>
              <w:t>Information Security Incident Management</w:t>
            </w:r>
          </w:p>
        </w:tc>
        <w:tc>
          <w:tcPr>
            <w:tcW w:w="1762" w:type="pct"/>
            <w:tcBorders>
              <w:top w:val="nil"/>
              <w:left w:val="nil"/>
              <w:bottom w:val="single" w:sz="4" w:space="0" w:color="auto"/>
              <w:right w:val="single" w:sz="4" w:space="0" w:color="auto"/>
            </w:tcBorders>
            <w:shd w:val="clear" w:color="auto" w:fill="auto"/>
            <w:noWrap/>
            <w:hideMark/>
          </w:tcPr>
          <w:p w14:paraId="62FEE101" w14:textId="77777777" w:rsidR="0020505C" w:rsidRPr="0020505C" w:rsidRDefault="0020505C" w:rsidP="0020505C">
            <w:pPr>
              <w:spacing w:after="0" w:line="240" w:lineRule="auto"/>
              <w:rPr>
                <w:rFonts w:eastAsia="Times New Roman" w:cs="Arial"/>
                <w:color w:val="000000"/>
                <w:kern w:val="0"/>
                <w:sz w:val="16"/>
                <w:szCs w:val="16"/>
                <w:lang w:eastAsia="en-GB"/>
                <w14:ligatures w14:val="none"/>
              </w:rPr>
            </w:pPr>
            <w:r w:rsidRPr="0020505C">
              <w:rPr>
                <w:rFonts w:eastAsia="Times New Roman" w:cs="Arial"/>
                <w:color w:val="000000"/>
                <w:kern w:val="0"/>
                <w:sz w:val="16"/>
                <w:szCs w:val="16"/>
                <w:lang w:eastAsia="en-GB"/>
                <w14:ligatures w14:val="none"/>
              </w:rPr>
              <w:t>Reporting information security events</w:t>
            </w:r>
          </w:p>
        </w:tc>
        <w:tc>
          <w:tcPr>
            <w:tcW w:w="2432" w:type="pct"/>
            <w:tcBorders>
              <w:top w:val="nil"/>
              <w:left w:val="nil"/>
              <w:bottom w:val="single" w:sz="4" w:space="0" w:color="auto"/>
              <w:right w:val="single" w:sz="4" w:space="0" w:color="auto"/>
            </w:tcBorders>
            <w:shd w:val="clear" w:color="auto" w:fill="auto"/>
            <w:hideMark/>
          </w:tcPr>
          <w:p w14:paraId="670ADAB9" w14:textId="77777777" w:rsidR="0020505C" w:rsidRPr="0020505C" w:rsidRDefault="0020505C" w:rsidP="0020505C">
            <w:pPr>
              <w:spacing w:after="0" w:line="240" w:lineRule="auto"/>
              <w:rPr>
                <w:rFonts w:eastAsia="Times New Roman" w:cs="Arial"/>
                <w:color w:val="000000"/>
                <w:kern w:val="0"/>
                <w:sz w:val="16"/>
                <w:szCs w:val="16"/>
                <w:lang w:eastAsia="en-GB"/>
                <w14:ligatures w14:val="none"/>
              </w:rPr>
            </w:pPr>
            <w:r w:rsidRPr="0020505C">
              <w:rPr>
                <w:rFonts w:eastAsia="Times New Roman" w:cs="Arial"/>
                <w:color w:val="000000"/>
                <w:kern w:val="0"/>
                <w:sz w:val="16"/>
                <w:szCs w:val="16"/>
                <w:lang w:eastAsia="en-GB"/>
                <w14:ligatures w14:val="none"/>
              </w:rPr>
              <w:t>No. of events reported in last quarter.</w:t>
            </w:r>
            <w:r w:rsidRPr="0020505C">
              <w:rPr>
                <w:rFonts w:eastAsia="Times New Roman" w:cs="Arial"/>
                <w:color w:val="000000"/>
                <w:kern w:val="0"/>
                <w:sz w:val="16"/>
                <w:szCs w:val="16"/>
                <w:lang w:eastAsia="en-GB"/>
                <w14:ligatures w14:val="none"/>
              </w:rPr>
              <w:br/>
              <w:t>Mean time to address root cause.</w:t>
            </w:r>
          </w:p>
        </w:tc>
      </w:tr>
      <w:tr w:rsidR="0057692D" w:rsidRPr="0020505C" w14:paraId="5FFA4748" w14:textId="77777777" w:rsidTr="00F731A7">
        <w:trPr>
          <w:trHeight w:val="600"/>
        </w:trPr>
        <w:tc>
          <w:tcPr>
            <w:tcW w:w="806" w:type="pct"/>
            <w:tcBorders>
              <w:top w:val="nil"/>
              <w:left w:val="single" w:sz="4" w:space="0" w:color="auto"/>
              <w:bottom w:val="single" w:sz="4" w:space="0" w:color="auto"/>
              <w:right w:val="single" w:sz="4" w:space="0" w:color="auto"/>
            </w:tcBorders>
            <w:shd w:val="clear" w:color="auto" w:fill="auto"/>
            <w:vAlign w:val="center"/>
            <w:hideMark/>
          </w:tcPr>
          <w:p w14:paraId="111D77A0" w14:textId="77777777" w:rsidR="0020505C" w:rsidRPr="0020505C" w:rsidRDefault="0020505C" w:rsidP="0020505C">
            <w:pPr>
              <w:spacing w:after="0" w:line="240" w:lineRule="auto"/>
              <w:rPr>
                <w:rFonts w:eastAsia="Times New Roman" w:cs="Arial"/>
                <w:b/>
                <w:bCs/>
                <w:color w:val="000000"/>
                <w:kern w:val="0"/>
                <w:sz w:val="16"/>
                <w:szCs w:val="16"/>
                <w:lang w:eastAsia="en-GB"/>
                <w14:ligatures w14:val="none"/>
              </w:rPr>
            </w:pPr>
            <w:r w:rsidRPr="0020505C">
              <w:rPr>
                <w:rFonts w:eastAsia="Times New Roman" w:cs="Arial"/>
                <w:b/>
                <w:bCs/>
                <w:color w:val="000000"/>
                <w:kern w:val="0"/>
                <w:sz w:val="16"/>
                <w:szCs w:val="16"/>
                <w:lang w:eastAsia="en-GB"/>
                <w14:ligatures w14:val="none"/>
              </w:rPr>
              <w:t>Information Security Aspects of Business Continuity Management</w:t>
            </w:r>
          </w:p>
        </w:tc>
        <w:tc>
          <w:tcPr>
            <w:tcW w:w="1762" w:type="pct"/>
            <w:tcBorders>
              <w:top w:val="nil"/>
              <w:left w:val="nil"/>
              <w:bottom w:val="single" w:sz="4" w:space="0" w:color="auto"/>
              <w:right w:val="single" w:sz="4" w:space="0" w:color="auto"/>
            </w:tcBorders>
            <w:shd w:val="clear" w:color="auto" w:fill="auto"/>
            <w:noWrap/>
            <w:hideMark/>
          </w:tcPr>
          <w:p w14:paraId="3282FD82" w14:textId="77777777" w:rsidR="0020505C" w:rsidRPr="0020505C" w:rsidRDefault="0020505C" w:rsidP="0020505C">
            <w:pPr>
              <w:spacing w:after="0" w:line="240" w:lineRule="auto"/>
              <w:rPr>
                <w:rFonts w:eastAsia="Times New Roman" w:cs="Arial"/>
                <w:color w:val="000000"/>
                <w:kern w:val="0"/>
                <w:sz w:val="16"/>
                <w:szCs w:val="16"/>
                <w:lang w:eastAsia="en-GB"/>
                <w14:ligatures w14:val="none"/>
              </w:rPr>
            </w:pPr>
            <w:r w:rsidRPr="0020505C">
              <w:rPr>
                <w:rFonts w:eastAsia="Times New Roman" w:cs="Arial"/>
                <w:color w:val="000000"/>
                <w:kern w:val="0"/>
                <w:sz w:val="16"/>
                <w:szCs w:val="16"/>
                <w:lang w:eastAsia="en-GB"/>
                <w14:ligatures w14:val="none"/>
              </w:rPr>
              <w:t>Availability of information processing facilities</w:t>
            </w:r>
          </w:p>
        </w:tc>
        <w:tc>
          <w:tcPr>
            <w:tcW w:w="2432" w:type="pct"/>
            <w:tcBorders>
              <w:top w:val="nil"/>
              <w:left w:val="nil"/>
              <w:bottom w:val="single" w:sz="4" w:space="0" w:color="auto"/>
              <w:right w:val="single" w:sz="4" w:space="0" w:color="auto"/>
            </w:tcBorders>
            <w:shd w:val="clear" w:color="auto" w:fill="auto"/>
            <w:hideMark/>
          </w:tcPr>
          <w:p w14:paraId="66442989" w14:textId="77777777" w:rsidR="0020505C" w:rsidRPr="0020505C" w:rsidRDefault="0020505C" w:rsidP="0020505C">
            <w:pPr>
              <w:spacing w:after="0" w:line="240" w:lineRule="auto"/>
              <w:rPr>
                <w:rFonts w:eastAsia="Times New Roman" w:cs="Arial"/>
                <w:color w:val="000000"/>
                <w:kern w:val="0"/>
                <w:sz w:val="16"/>
                <w:szCs w:val="16"/>
                <w:lang w:eastAsia="en-GB"/>
                <w14:ligatures w14:val="none"/>
              </w:rPr>
            </w:pPr>
            <w:r w:rsidRPr="0020505C">
              <w:rPr>
                <w:rFonts w:eastAsia="Times New Roman" w:cs="Arial"/>
                <w:color w:val="000000"/>
                <w:kern w:val="0"/>
                <w:sz w:val="16"/>
                <w:szCs w:val="16"/>
                <w:lang w:eastAsia="en-GB"/>
                <w14:ligatures w14:val="none"/>
              </w:rPr>
              <w:t>No. of issues raised from DR tests &amp; the time to resolve.</w:t>
            </w:r>
          </w:p>
        </w:tc>
      </w:tr>
      <w:tr w:rsidR="0057692D" w:rsidRPr="0020505C" w14:paraId="2B384A61" w14:textId="77777777" w:rsidTr="00F731A7">
        <w:trPr>
          <w:trHeight w:val="300"/>
        </w:trPr>
        <w:tc>
          <w:tcPr>
            <w:tcW w:w="806" w:type="pct"/>
            <w:vMerge w:val="restart"/>
            <w:tcBorders>
              <w:top w:val="nil"/>
              <w:left w:val="single" w:sz="4" w:space="0" w:color="auto"/>
              <w:bottom w:val="single" w:sz="4" w:space="0" w:color="auto"/>
              <w:right w:val="single" w:sz="4" w:space="0" w:color="auto"/>
            </w:tcBorders>
            <w:shd w:val="clear" w:color="auto" w:fill="auto"/>
            <w:vAlign w:val="center"/>
            <w:hideMark/>
          </w:tcPr>
          <w:p w14:paraId="1F8D7F2F" w14:textId="77777777" w:rsidR="0020505C" w:rsidRPr="0020505C" w:rsidRDefault="0020505C" w:rsidP="0020505C">
            <w:pPr>
              <w:spacing w:after="0" w:line="240" w:lineRule="auto"/>
              <w:rPr>
                <w:rFonts w:eastAsia="Times New Roman" w:cs="Arial"/>
                <w:b/>
                <w:bCs/>
                <w:color w:val="000000"/>
                <w:kern w:val="0"/>
                <w:sz w:val="16"/>
                <w:szCs w:val="16"/>
                <w:lang w:eastAsia="en-GB"/>
                <w14:ligatures w14:val="none"/>
              </w:rPr>
            </w:pPr>
            <w:r w:rsidRPr="0020505C">
              <w:rPr>
                <w:rFonts w:eastAsia="Times New Roman" w:cs="Arial"/>
                <w:b/>
                <w:bCs/>
                <w:color w:val="000000"/>
                <w:kern w:val="0"/>
                <w:sz w:val="16"/>
                <w:szCs w:val="16"/>
                <w:lang w:eastAsia="en-GB"/>
                <w14:ligatures w14:val="none"/>
              </w:rPr>
              <w:t>Compliance</w:t>
            </w:r>
          </w:p>
        </w:tc>
        <w:tc>
          <w:tcPr>
            <w:tcW w:w="1762" w:type="pct"/>
            <w:tcBorders>
              <w:top w:val="nil"/>
              <w:left w:val="nil"/>
              <w:bottom w:val="single" w:sz="4" w:space="0" w:color="auto"/>
              <w:right w:val="single" w:sz="4" w:space="0" w:color="auto"/>
            </w:tcBorders>
            <w:shd w:val="clear" w:color="auto" w:fill="auto"/>
            <w:noWrap/>
            <w:hideMark/>
          </w:tcPr>
          <w:p w14:paraId="1254E261" w14:textId="77777777" w:rsidR="0020505C" w:rsidRPr="0020505C" w:rsidRDefault="0020505C" w:rsidP="0020505C">
            <w:pPr>
              <w:spacing w:after="0" w:line="240" w:lineRule="auto"/>
              <w:rPr>
                <w:rFonts w:eastAsia="Times New Roman" w:cs="Arial"/>
                <w:color w:val="000000"/>
                <w:kern w:val="0"/>
                <w:sz w:val="16"/>
                <w:szCs w:val="16"/>
                <w:lang w:eastAsia="en-GB"/>
                <w14:ligatures w14:val="none"/>
              </w:rPr>
            </w:pPr>
            <w:r w:rsidRPr="0020505C">
              <w:rPr>
                <w:rFonts w:eastAsia="Times New Roman" w:cs="Arial"/>
                <w:color w:val="000000"/>
                <w:kern w:val="0"/>
                <w:sz w:val="16"/>
                <w:szCs w:val="16"/>
                <w:lang w:eastAsia="en-GB"/>
                <w14:ligatures w14:val="none"/>
              </w:rPr>
              <w:t>Intellectual property rights</w:t>
            </w:r>
          </w:p>
        </w:tc>
        <w:tc>
          <w:tcPr>
            <w:tcW w:w="2432" w:type="pct"/>
            <w:tcBorders>
              <w:top w:val="nil"/>
              <w:left w:val="nil"/>
              <w:bottom w:val="single" w:sz="4" w:space="0" w:color="auto"/>
              <w:right w:val="single" w:sz="4" w:space="0" w:color="auto"/>
            </w:tcBorders>
            <w:shd w:val="clear" w:color="auto" w:fill="auto"/>
            <w:hideMark/>
          </w:tcPr>
          <w:p w14:paraId="5D7D4E78" w14:textId="77777777" w:rsidR="0020505C" w:rsidRPr="0020505C" w:rsidRDefault="0020505C" w:rsidP="0020505C">
            <w:pPr>
              <w:spacing w:after="0" w:line="240" w:lineRule="auto"/>
              <w:rPr>
                <w:rFonts w:eastAsia="Times New Roman" w:cs="Arial"/>
                <w:color w:val="000000"/>
                <w:kern w:val="0"/>
                <w:sz w:val="16"/>
                <w:szCs w:val="16"/>
                <w:lang w:eastAsia="en-GB"/>
                <w14:ligatures w14:val="none"/>
              </w:rPr>
            </w:pPr>
            <w:r w:rsidRPr="0020505C">
              <w:rPr>
                <w:rFonts w:eastAsia="Times New Roman" w:cs="Arial"/>
                <w:color w:val="000000"/>
                <w:kern w:val="0"/>
                <w:sz w:val="16"/>
                <w:szCs w:val="16"/>
                <w:lang w:eastAsia="en-GB"/>
                <w14:ligatures w14:val="none"/>
              </w:rPr>
              <w:t>Record number of IP violations every quarter.</w:t>
            </w:r>
          </w:p>
        </w:tc>
      </w:tr>
      <w:tr w:rsidR="00F731A7" w:rsidRPr="0020505C" w14:paraId="4184E0B7" w14:textId="77777777" w:rsidTr="00F731A7">
        <w:trPr>
          <w:trHeight w:val="300"/>
        </w:trPr>
        <w:tc>
          <w:tcPr>
            <w:tcW w:w="806" w:type="pct"/>
            <w:vMerge/>
            <w:tcBorders>
              <w:top w:val="nil"/>
              <w:left w:val="single" w:sz="4" w:space="0" w:color="auto"/>
              <w:bottom w:val="single" w:sz="4" w:space="0" w:color="auto"/>
              <w:right w:val="single" w:sz="4" w:space="0" w:color="auto"/>
            </w:tcBorders>
            <w:vAlign w:val="center"/>
            <w:hideMark/>
          </w:tcPr>
          <w:p w14:paraId="298A3D96" w14:textId="77777777" w:rsidR="0020505C" w:rsidRPr="0020505C" w:rsidRDefault="0020505C" w:rsidP="0020505C">
            <w:pPr>
              <w:spacing w:after="0" w:line="240" w:lineRule="auto"/>
              <w:rPr>
                <w:rFonts w:eastAsia="Times New Roman" w:cs="Arial"/>
                <w:b/>
                <w:bCs/>
                <w:color w:val="000000"/>
                <w:kern w:val="0"/>
                <w:sz w:val="16"/>
                <w:szCs w:val="16"/>
                <w:lang w:eastAsia="en-GB"/>
                <w14:ligatures w14:val="none"/>
              </w:rPr>
            </w:pPr>
          </w:p>
        </w:tc>
        <w:tc>
          <w:tcPr>
            <w:tcW w:w="1762" w:type="pct"/>
            <w:tcBorders>
              <w:top w:val="nil"/>
              <w:left w:val="nil"/>
              <w:bottom w:val="single" w:sz="4" w:space="0" w:color="auto"/>
              <w:right w:val="single" w:sz="4" w:space="0" w:color="auto"/>
            </w:tcBorders>
            <w:shd w:val="clear" w:color="auto" w:fill="auto"/>
            <w:noWrap/>
            <w:hideMark/>
          </w:tcPr>
          <w:p w14:paraId="37696EDF" w14:textId="77777777" w:rsidR="0020505C" w:rsidRPr="0020505C" w:rsidRDefault="0020505C" w:rsidP="0020505C">
            <w:pPr>
              <w:spacing w:after="0" w:line="240" w:lineRule="auto"/>
              <w:rPr>
                <w:rFonts w:eastAsia="Times New Roman" w:cs="Arial"/>
                <w:color w:val="000000"/>
                <w:kern w:val="0"/>
                <w:sz w:val="16"/>
                <w:szCs w:val="16"/>
                <w:lang w:eastAsia="en-GB"/>
                <w14:ligatures w14:val="none"/>
              </w:rPr>
            </w:pPr>
            <w:r w:rsidRPr="0020505C">
              <w:rPr>
                <w:rFonts w:eastAsia="Times New Roman" w:cs="Arial"/>
                <w:color w:val="000000"/>
                <w:kern w:val="0"/>
                <w:sz w:val="16"/>
                <w:szCs w:val="16"/>
                <w:lang w:eastAsia="en-GB"/>
                <w14:ligatures w14:val="none"/>
              </w:rPr>
              <w:t>Independent review of information security</w:t>
            </w:r>
          </w:p>
        </w:tc>
        <w:tc>
          <w:tcPr>
            <w:tcW w:w="2432" w:type="pct"/>
            <w:tcBorders>
              <w:top w:val="nil"/>
              <w:left w:val="nil"/>
              <w:bottom w:val="single" w:sz="4" w:space="0" w:color="auto"/>
              <w:right w:val="single" w:sz="4" w:space="0" w:color="auto"/>
            </w:tcBorders>
            <w:shd w:val="clear" w:color="auto" w:fill="auto"/>
            <w:hideMark/>
          </w:tcPr>
          <w:p w14:paraId="62CF3082" w14:textId="77777777" w:rsidR="0020505C" w:rsidRPr="0020505C" w:rsidRDefault="0020505C" w:rsidP="0020505C">
            <w:pPr>
              <w:spacing w:after="0" w:line="240" w:lineRule="auto"/>
              <w:rPr>
                <w:rFonts w:eastAsia="Times New Roman" w:cs="Arial"/>
                <w:color w:val="000000"/>
                <w:kern w:val="0"/>
                <w:sz w:val="16"/>
                <w:szCs w:val="16"/>
                <w:lang w:eastAsia="en-GB"/>
                <w14:ligatures w14:val="none"/>
              </w:rPr>
            </w:pPr>
            <w:r w:rsidRPr="0020505C">
              <w:rPr>
                <w:rFonts w:eastAsia="Times New Roman" w:cs="Arial"/>
                <w:color w:val="000000"/>
                <w:kern w:val="0"/>
                <w:sz w:val="16"/>
                <w:szCs w:val="16"/>
                <w:lang w:eastAsia="en-GB"/>
                <w14:ligatures w14:val="none"/>
              </w:rPr>
              <w:t xml:space="preserve">Number of external audits completed. </w:t>
            </w:r>
          </w:p>
        </w:tc>
      </w:tr>
      <w:tr w:rsidR="00F731A7" w:rsidRPr="0020505C" w14:paraId="597977BC" w14:textId="77777777" w:rsidTr="00F731A7">
        <w:trPr>
          <w:trHeight w:val="300"/>
        </w:trPr>
        <w:tc>
          <w:tcPr>
            <w:tcW w:w="806" w:type="pct"/>
            <w:vMerge/>
            <w:tcBorders>
              <w:top w:val="nil"/>
              <w:left w:val="single" w:sz="4" w:space="0" w:color="auto"/>
              <w:bottom w:val="single" w:sz="4" w:space="0" w:color="auto"/>
              <w:right w:val="single" w:sz="4" w:space="0" w:color="auto"/>
            </w:tcBorders>
            <w:vAlign w:val="center"/>
            <w:hideMark/>
          </w:tcPr>
          <w:p w14:paraId="21AD9F21" w14:textId="77777777" w:rsidR="0020505C" w:rsidRPr="0020505C" w:rsidRDefault="0020505C" w:rsidP="0020505C">
            <w:pPr>
              <w:spacing w:after="0" w:line="240" w:lineRule="auto"/>
              <w:rPr>
                <w:rFonts w:eastAsia="Times New Roman" w:cs="Arial"/>
                <w:b/>
                <w:bCs/>
                <w:color w:val="000000"/>
                <w:kern w:val="0"/>
                <w:sz w:val="16"/>
                <w:szCs w:val="16"/>
                <w:lang w:eastAsia="en-GB"/>
                <w14:ligatures w14:val="none"/>
              </w:rPr>
            </w:pPr>
          </w:p>
        </w:tc>
        <w:tc>
          <w:tcPr>
            <w:tcW w:w="1762" w:type="pct"/>
            <w:tcBorders>
              <w:top w:val="nil"/>
              <w:left w:val="nil"/>
              <w:bottom w:val="single" w:sz="4" w:space="0" w:color="auto"/>
              <w:right w:val="single" w:sz="4" w:space="0" w:color="auto"/>
            </w:tcBorders>
            <w:shd w:val="clear" w:color="auto" w:fill="auto"/>
            <w:noWrap/>
            <w:hideMark/>
          </w:tcPr>
          <w:p w14:paraId="1CBE75E1" w14:textId="77777777" w:rsidR="0020505C" w:rsidRPr="0020505C" w:rsidRDefault="0020505C" w:rsidP="0020505C">
            <w:pPr>
              <w:spacing w:after="0" w:line="240" w:lineRule="auto"/>
              <w:rPr>
                <w:rFonts w:eastAsia="Times New Roman" w:cs="Arial"/>
                <w:color w:val="000000"/>
                <w:kern w:val="0"/>
                <w:sz w:val="16"/>
                <w:szCs w:val="16"/>
                <w:lang w:eastAsia="en-GB"/>
                <w14:ligatures w14:val="none"/>
              </w:rPr>
            </w:pPr>
            <w:r w:rsidRPr="0020505C">
              <w:rPr>
                <w:rFonts w:eastAsia="Times New Roman" w:cs="Arial"/>
                <w:color w:val="000000"/>
                <w:kern w:val="0"/>
                <w:sz w:val="16"/>
                <w:szCs w:val="16"/>
                <w:lang w:eastAsia="en-GB"/>
                <w14:ligatures w14:val="none"/>
              </w:rPr>
              <w:t>Compliance with security policies and standards</w:t>
            </w:r>
          </w:p>
        </w:tc>
        <w:tc>
          <w:tcPr>
            <w:tcW w:w="2432" w:type="pct"/>
            <w:tcBorders>
              <w:top w:val="nil"/>
              <w:left w:val="nil"/>
              <w:bottom w:val="single" w:sz="4" w:space="0" w:color="auto"/>
              <w:right w:val="single" w:sz="4" w:space="0" w:color="auto"/>
            </w:tcBorders>
            <w:shd w:val="clear" w:color="auto" w:fill="auto"/>
            <w:hideMark/>
          </w:tcPr>
          <w:p w14:paraId="51BCF7C1" w14:textId="77777777" w:rsidR="0020505C" w:rsidRPr="0020505C" w:rsidRDefault="0020505C" w:rsidP="0020505C">
            <w:pPr>
              <w:spacing w:after="0" w:line="240" w:lineRule="auto"/>
              <w:rPr>
                <w:rFonts w:eastAsia="Times New Roman" w:cs="Arial"/>
                <w:color w:val="000000"/>
                <w:kern w:val="0"/>
                <w:sz w:val="16"/>
                <w:szCs w:val="16"/>
                <w:lang w:eastAsia="en-GB"/>
                <w14:ligatures w14:val="none"/>
              </w:rPr>
            </w:pPr>
            <w:r w:rsidRPr="0020505C">
              <w:rPr>
                <w:rFonts w:eastAsia="Times New Roman" w:cs="Arial"/>
                <w:color w:val="000000"/>
                <w:kern w:val="0"/>
                <w:sz w:val="16"/>
                <w:szCs w:val="16"/>
                <w:lang w:eastAsia="en-GB"/>
                <w14:ligatures w14:val="none"/>
              </w:rPr>
              <w:t>Annual audit.</w:t>
            </w:r>
          </w:p>
        </w:tc>
      </w:tr>
      <w:tr w:rsidR="00F731A7" w:rsidRPr="0020505C" w14:paraId="58A14783" w14:textId="77777777" w:rsidTr="00F731A7">
        <w:trPr>
          <w:trHeight w:val="600"/>
        </w:trPr>
        <w:tc>
          <w:tcPr>
            <w:tcW w:w="806" w:type="pct"/>
            <w:vMerge/>
            <w:tcBorders>
              <w:top w:val="nil"/>
              <w:left w:val="single" w:sz="4" w:space="0" w:color="auto"/>
              <w:bottom w:val="single" w:sz="4" w:space="0" w:color="auto"/>
              <w:right w:val="single" w:sz="4" w:space="0" w:color="auto"/>
            </w:tcBorders>
            <w:vAlign w:val="center"/>
            <w:hideMark/>
          </w:tcPr>
          <w:p w14:paraId="23F35239" w14:textId="77777777" w:rsidR="0020505C" w:rsidRPr="0020505C" w:rsidRDefault="0020505C" w:rsidP="0020505C">
            <w:pPr>
              <w:spacing w:after="0" w:line="240" w:lineRule="auto"/>
              <w:rPr>
                <w:rFonts w:eastAsia="Times New Roman" w:cs="Arial"/>
                <w:b/>
                <w:bCs/>
                <w:color w:val="000000"/>
                <w:kern w:val="0"/>
                <w:sz w:val="16"/>
                <w:szCs w:val="16"/>
                <w:lang w:eastAsia="en-GB"/>
                <w14:ligatures w14:val="none"/>
              </w:rPr>
            </w:pPr>
          </w:p>
        </w:tc>
        <w:tc>
          <w:tcPr>
            <w:tcW w:w="1762" w:type="pct"/>
            <w:tcBorders>
              <w:top w:val="nil"/>
              <w:left w:val="nil"/>
              <w:bottom w:val="single" w:sz="4" w:space="0" w:color="auto"/>
              <w:right w:val="single" w:sz="4" w:space="0" w:color="auto"/>
            </w:tcBorders>
            <w:shd w:val="clear" w:color="auto" w:fill="auto"/>
            <w:noWrap/>
            <w:hideMark/>
          </w:tcPr>
          <w:p w14:paraId="48A60FE6" w14:textId="77777777" w:rsidR="0020505C" w:rsidRPr="0020505C" w:rsidRDefault="0020505C" w:rsidP="0020505C">
            <w:pPr>
              <w:spacing w:after="0" w:line="240" w:lineRule="auto"/>
              <w:rPr>
                <w:rFonts w:eastAsia="Times New Roman" w:cs="Arial"/>
                <w:color w:val="000000"/>
                <w:kern w:val="0"/>
                <w:sz w:val="16"/>
                <w:szCs w:val="16"/>
                <w:lang w:eastAsia="en-GB"/>
                <w14:ligatures w14:val="none"/>
              </w:rPr>
            </w:pPr>
            <w:r w:rsidRPr="0020505C">
              <w:rPr>
                <w:rFonts w:eastAsia="Times New Roman" w:cs="Arial"/>
                <w:color w:val="000000"/>
                <w:kern w:val="0"/>
                <w:sz w:val="16"/>
                <w:szCs w:val="16"/>
                <w:lang w:eastAsia="en-GB"/>
                <w14:ligatures w14:val="none"/>
              </w:rPr>
              <w:t>Technical compliance review</w:t>
            </w:r>
          </w:p>
        </w:tc>
        <w:tc>
          <w:tcPr>
            <w:tcW w:w="2432" w:type="pct"/>
            <w:tcBorders>
              <w:top w:val="nil"/>
              <w:left w:val="nil"/>
              <w:bottom w:val="single" w:sz="4" w:space="0" w:color="auto"/>
              <w:right w:val="single" w:sz="4" w:space="0" w:color="auto"/>
            </w:tcBorders>
            <w:shd w:val="clear" w:color="auto" w:fill="auto"/>
            <w:hideMark/>
          </w:tcPr>
          <w:p w14:paraId="25BCD76D" w14:textId="77777777" w:rsidR="0020505C" w:rsidRPr="0020505C" w:rsidRDefault="0020505C" w:rsidP="0020505C">
            <w:pPr>
              <w:spacing w:after="0" w:line="240" w:lineRule="auto"/>
              <w:rPr>
                <w:rFonts w:eastAsia="Times New Roman" w:cs="Arial"/>
                <w:color w:val="000000"/>
                <w:kern w:val="0"/>
                <w:sz w:val="16"/>
                <w:szCs w:val="16"/>
                <w:lang w:eastAsia="en-GB"/>
                <w14:ligatures w14:val="none"/>
              </w:rPr>
            </w:pPr>
            <w:r w:rsidRPr="0020505C">
              <w:rPr>
                <w:rFonts w:eastAsia="Times New Roman" w:cs="Arial"/>
                <w:color w:val="000000"/>
                <w:kern w:val="0"/>
                <w:sz w:val="16"/>
                <w:szCs w:val="16"/>
                <w:lang w:eastAsia="en-GB"/>
                <w14:ligatures w14:val="none"/>
              </w:rPr>
              <w:t xml:space="preserve">Results of penetration testing, showing the number of </w:t>
            </w:r>
            <w:proofErr w:type="gramStart"/>
            <w:r w:rsidRPr="0020505C">
              <w:rPr>
                <w:rFonts w:eastAsia="Times New Roman" w:cs="Arial"/>
                <w:color w:val="000000"/>
                <w:kern w:val="0"/>
                <w:sz w:val="16"/>
                <w:szCs w:val="16"/>
                <w:lang w:eastAsia="en-GB"/>
                <w14:ligatures w14:val="none"/>
              </w:rPr>
              <w:t>high ,</w:t>
            </w:r>
            <w:proofErr w:type="gramEnd"/>
            <w:r w:rsidRPr="0020505C">
              <w:rPr>
                <w:rFonts w:eastAsia="Times New Roman" w:cs="Arial"/>
                <w:color w:val="000000"/>
                <w:kern w:val="0"/>
                <w:sz w:val="16"/>
                <w:szCs w:val="16"/>
                <w:lang w:eastAsia="en-GB"/>
                <w14:ligatures w14:val="none"/>
              </w:rPr>
              <w:t xml:space="preserve"> medium &amp; low issues.</w:t>
            </w:r>
            <w:r w:rsidRPr="0020505C">
              <w:rPr>
                <w:rFonts w:eastAsia="Times New Roman" w:cs="Arial"/>
                <w:color w:val="000000"/>
                <w:kern w:val="0"/>
                <w:sz w:val="16"/>
                <w:szCs w:val="16"/>
                <w:lang w:eastAsia="en-GB"/>
                <w14:ligatures w14:val="none"/>
              </w:rPr>
              <w:br/>
              <w:t>Track previously open findings to closure, e.g. still open at next test or now closed.</w:t>
            </w:r>
          </w:p>
        </w:tc>
      </w:tr>
    </w:tbl>
    <w:p w14:paraId="76191D2A" w14:textId="77777777" w:rsidR="0020505C" w:rsidRPr="00876582" w:rsidRDefault="0020505C" w:rsidP="00876582"/>
    <w:p w14:paraId="6FF12720" w14:textId="359E1A4B" w:rsidR="003D13BC" w:rsidRDefault="002A11A5" w:rsidP="009A3431">
      <w:pPr>
        <w:pStyle w:val="Heading1"/>
        <w:numPr>
          <w:ilvl w:val="0"/>
          <w:numId w:val="3"/>
        </w:numPr>
      </w:pPr>
      <w:bookmarkStart w:id="46" w:name="_Toc170834132"/>
      <w:r>
        <w:lastRenderedPageBreak/>
        <w:t>Information Security Analysis</w:t>
      </w:r>
      <w:bookmarkEnd w:id="46"/>
      <w:r>
        <w:t xml:space="preserve"> </w:t>
      </w:r>
    </w:p>
    <w:p w14:paraId="3F6678F7" w14:textId="3013758D" w:rsidR="009A3431" w:rsidRDefault="009A3431" w:rsidP="009A3431">
      <w:r>
        <w:t xml:space="preserve">The key performance data reviewed will be discussed as part of our governance structure for the Information Security System. </w:t>
      </w:r>
      <w:r w:rsidR="00B21E2A">
        <w:t xml:space="preserve">Although we will conduct yearly management reviews where all reports will be collated the monthly and quarterly review output will be reviewed and / or attended by the Senior Leadership Team. The key meetings that allow us to review these datasets and address risks are as follows: </w:t>
      </w:r>
    </w:p>
    <w:p w14:paraId="0DC970C0" w14:textId="13ED09F5" w:rsidR="00B21E2A" w:rsidRDefault="00B21E2A" w:rsidP="00B21E2A">
      <w:pPr>
        <w:pStyle w:val="ListParagraph"/>
        <w:numPr>
          <w:ilvl w:val="0"/>
          <w:numId w:val="25"/>
        </w:numPr>
      </w:pPr>
      <w:r>
        <w:t xml:space="preserve">Service Operations Review – A monthly review forum where we report on all stated KPI’s. </w:t>
      </w:r>
    </w:p>
    <w:p w14:paraId="0FF65427" w14:textId="1C63B516" w:rsidR="00B21E2A" w:rsidRDefault="00B21E2A" w:rsidP="00B21E2A">
      <w:pPr>
        <w:pStyle w:val="ListParagraph"/>
        <w:numPr>
          <w:ilvl w:val="0"/>
          <w:numId w:val="25"/>
        </w:numPr>
      </w:pPr>
      <w:r>
        <w:t>Risk Management Review – The risks, treatment plans and non-conformities are discussed, and we address any challenges / issues.</w:t>
      </w:r>
    </w:p>
    <w:p w14:paraId="1B663FC5" w14:textId="028774E6" w:rsidR="00B21E2A" w:rsidRDefault="00B21E2A" w:rsidP="00B21E2A">
      <w:pPr>
        <w:pStyle w:val="ListParagraph"/>
        <w:numPr>
          <w:ilvl w:val="0"/>
          <w:numId w:val="25"/>
        </w:numPr>
      </w:pPr>
      <w:r>
        <w:t xml:space="preserve">Quarterly IT Process Review – A quarterly review forum for the effectiveness of processes and their effectiveness. </w:t>
      </w:r>
    </w:p>
    <w:p w14:paraId="41900ED1" w14:textId="56E359E5" w:rsidR="009C4903" w:rsidRDefault="009C4903" w:rsidP="00B21E2A">
      <w:pPr>
        <w:pStyle w:val="ListParagraph"/>
        <w:numPr>
          <w:ilvl w:val="0"/>
          <w:numId w:val="25"/>
        </w:numPr>
      </w:pPr>
      <w:r>
        <w:t xml:space="preserve">Vulnerability Review – Monthly meeting to discuss the status of the vulnerabilities discovered on the estate as well as remediation. </w:t>
      </w:r>
    </w:p>
    <w:p w14:paraId="6047A546" w14:textId="40FBA83A" w:rsidR="00B21E2A" w:rsidRDefault="00B21E2A" w:rsidP="00B21E2A">
      <w:r>
        <w:t xml:space="preserve">Output from these meetings and the Key Performance Indicators, will result in action taken to mitigate risks, secure our information and assets. </w:t>
      </w:r>
      <w:r w:rsidR="008F2F72">
        <w:t xml:space="preserve">These will be analysed by the Information Security Department and all Services Owners. </w:t>
      </w:r>
    </w:p>
    <w:p w14:paraId="07B351B2" w14:textId="0C2F6697" w:rsidR="00B21E2A" w:rsidRDefault="00B21E2A" w:rsidP="00B21E2A">
      <w:r>
        <w:t xml:space="preserve">Any support required or outcomes that cannot be addressed by the teams involved in these reviews will be discussed with the Senior Leadership Team who will support any requests to proactively resolve any challenges with the Information Security Management System and any associated process. </w:t>
      </w:r>
    </w:p>
    <w:p w14:paraId="4CF59683" w14:textId="36A23DC6" w:rsidR="008F2F72" w:rsidRPr="009A3431" w:rsidRDefault="008F2F72" w:rsidP="00B21E2A">
      <w:r>
        <w:t xml:space="preserve">The output from all the governance forums will form support the end of year Management Review which will take place. </w:t>
      </w:r>
    </w:p>
    <w:p w14:paraId="6B29A0D9" w14:textId="2857EAFC" w:rsidR="00FD0560" w:rsidRDefault="00B16A0A" w:rsidP="00EA2EFC">
      <w:pPr>
        <w:pStyle w:val="Heading1"/>
        <w:numPr>
          <w:ilvl w:val="0"/>
          <w:numId w:val="3"/>
        </w:numPr>
      </w:pPr>
      <w:bookmarkStart w:id="47" w:name="_Toc170834133"/>
      <w:r>
        <w:t>Recording data and results</w:t>
      </w:r>
      <w:bookmarkEnd w:id="47"/>
      <w:r>
        <w:t xml:space="preserve"> </w:t>
      </w:r>
    </w:p>
    <w:p w14:paraId="3A115B8E" w14:textId="36873DD4" w:rsidR="003D13BC" w:rsidRDefault="00B21E2A" w:rsidP="001F50D7">
      <w:r>
        <w:t xml:space="preserve">The output from all reviews and their associated </w:t>
      </w:r>
      <w:r w:rsidR="0095651E">
        <w:t xml:space="preserve">data records shall be sufficient to facilitate subsequent corrective and preventative actions. </w:t>
      </w:r>
      <w:r w:rsidR="001F50D7">
        <w:t xml:space="preserve">This will also be recorded on the Information Security SharePoint to support auditing, review and a history of record. </w:t>
      </w:r>
      <w:bookmarkStart w:id="48" w:name="_Toc161669643"/>
      <w:bookmarkStart w:id="49" w:name="_Toc162275750"/>
    </w:p>
    <w:p w14:paraId="25C5600A" w14:textId="19DC78C2" w:rsidR="004044A1" w:rsidRPr="00434532" w:rsidRDefault="004044A1" w:rsidP="00434532">
      <w:pPr>
        <w:pStyle w:val="Heading1"/>
        <w:numPr>
          <w:ilvl w:val="0"/>
          <w:numId w:val="3"/>
        </w:numPr>
      </w:pPr>
      <w:bookmarkStart w:id="50" w:name="_Toc170834134"/>
      <w:r w:rsidRPr="00434532">
        <w:t>Related Documentation</w:t>
      </w:r>
      <w:bookmarkEnd w:id="48"/>
      <w:bookmarkEnd w:id="49"/>
      <w:bookmarkEnd w:id="50"/>
    </w:p>
    <w:p w14:paraId="1FAE1BD9" w14:textId="0E4AE728" w:rsidR="00E96C16" w:rsidRDefault="00D859ED" w:rsidP="00762D93">
      <w:pPr>
        <w:pStyle w:val="ListParagraph"/>
        <w:numPr>
          <w:ilvl w:val="0"/>
          <w:numId w:val="2"/>
        </w:numPr>
      </w:pPr>
      <w:r>
        <w:t>Information Security Policy</w:t>
      </w:r>
    </w:p>
    <w:p w14:paraId="04438F86" w14:textId="3F1C7812" w:rsidR="00002909" w:rsidRDefault="00002909" w:rsidP="00762D93">
      <w:pPr>
        <w:pStyle w:val="ListParagraph"/>
        <w:numPr>
          <w:ilvl w:val="0"/>
          <w:numId w:val="2"/>
        </w:numPr>
      </w:pPr>
      <w:r>
        <w:t>Security reporting</w:t>
      </w:r>
    </w:p>
    <w:p w14:paraId="6EC347CC" w14:textId="6F7420F3" w:rsidR="004044A1" w:rsidRDefault="004044A1" w:rsidP="00762D93">
      <w:pPr>
        <w:pStyle w:val="Heading1"/>
        <w:numPr>
          <w:ilvl w:val="0"/>
          <w:numId w:val="3"/>
        </w:numPr>
      </w:pPr>
      <w:bookmarkStart w:id="51" w:name="_Toc161669644"/>
      <w:bookmarkStart w:id="52" w:name="_Toc162275751"/>
      <w:bookmarkStart w:id="53" w:name="_Toc170834135"/>
      <w:r>
        <w:t>Key Performance Data</w:t>
      </w:r>
      <w:bookmarkEnd w:id="51"/>
      <w:bookmarkEnd w:id="52"/>
      <w:bookmarkEnd w:id="53"/>
      <w:r>
        <w:t xml:space="preserve"> </w:t>
      </w:r>
    </w:p>
    <w:p w14:paraId="6B3D6EA9" w14:textId="77777777" w:rsidR="00002909" w:rsidRDefault="00002909" w:rsidP="00002909">
      <w:pPr>
        <w:pStyle w:val="ListParagraph"/>
        <w:numPr>
          <w:ilvl w:val="0"/>
          <w:numId w:val="2"/>
        </w:numPr>
      </w:pPr>
      <w:bookmarkStart w:id="54" w:name="_Toc161669645"/>
      <w:bookmarkStart w:id="55" w:name="_Toc162275752"/>
      <w:r>
        <w:t xml:space="preserve">Service Operations Forum </w:t>
      </w:r>
    </w:p>
    <w:p w14:paraId="2ECB446E" w14:textId="77777777" w:rsidR="00002909" w:rsidRDefault="00002909" w:rsidP="00002909">
      <w:pPr>
        <w:pStyle w:val="ListParagraph"/>
        <w:numPr>
          <w:ilvl w:val="0"/>
          <w:numId w:val="2"/>
        </w:numPr>
      </w:pPr>
      <w:r>
        <w:t>Risk Reporting System</w:t>
      </w:r>
    </w:p>
    <w:p w14:paraId="6185B0BA" w14:textId="01F82987" w:rsidR="002D3306" w:rsidRDefault="00002909" w:rsidP="00002909">
      <w:pPr>
        <w:pStyle w:val="ListParagraph"/>
        <w:numPr>
          <w:ilvl w:val="0"/>
          <w:numId w:val="2"/>
        </w:numPr>
      </w:pPr>
      <w:r>
        <w:t>NCR Reporting System</w:t>
      </w:r>
    </w:p>
    <w:p w14:paraId="23184152" w14:textId="71988998" w:rsidR="004044A1" w:rsidRDefault="004044A1" w:rsidP="00762D93">
      <w:pPr>
        <w:pStyle w:val="Heading1"/>
        <w:numPr>
          <w:ilvl w:val="0"/>
          <w:numId w:val="3"/>
        </w:numPr>
      </w:pPr>
      <w:bookmarkStart w:id="56" w:name="_Toc170834136"/>
      <w:r>
        <w:t>Legal &amp; Other Requirements</w:t>
      </w:r>
      <w:bookmarkEnd w:id="54"/>
      <w:bookmarkEnd w:id="55"/>
      <w:bookmarkEnd w:id="56"/>
      <w:r>
        <w:t xml:space="preserve"> </w:t>
      </w:r>
    </w:p>
    <w:p w14:paraId="2361CDD5" w14:textId="55D949E4" w:rsidR="004A76F8" w:rsidRDefault="004A76F8" w:rsidP="00762D93">
      <w:pPr>
        <w:pStyle w:val="ListParagraph"/>
        <w:numPr>
          <w:ilvl w:val="0"/>
          <w:numId w:val="1"/>
        </w:numPr>
      </w:pPr>
      <w:r>
        <w:t>ISO27001: 2022 Information Security Management System</w:t>
      </w:r>
    </w:p>
    <w:p w14:paraId="0F5C6434" w14:textId="322F081B" w:rsidR="00F00519" w:rsidRDefault="00F00519" w:rsidP="00762D93">
      <w:pPr>
        <w:pStyle w:val="ListParagraph"/>
        <w:numPr>
          <w:ilvl w:val="0"/>
          <w:numId w:val="1"/>
        </w:numPr>
      </w:pPr>
      <w:r>
        <w:t xml:space="preserve">ISO27005: Risk Management </w:t>
      </w:r>
    </w:p>
    <w:p w14:paraId="748EB430" w14:textId="613E0565" w:rsidR="004044A1" w:rsidRDefault="004044A1" w:rsidP="00762D93">
      <w:pPr>
        <w:pStyle w:val="ListParagraph"/>
        <w:numPr>
          <w:ilvl w:val="0"/>
          <w:numId w:val="1"/>
        </w:numPr>
      </w:pPr>
      <w:r>
        <w:t xml:space="preserve">The Data Protection Act (2018) </w:t>
      </w:r>
    </w:p>
    <w:p w14:paraId="21A387A1" w14:textId="77777777" w:rsidR="004044A1" w:rsidRDefault="004044A1" w:rsidP="00762D93">
      <w:pPr>
        <w:pStyle w:val="ListParagraph"/>
        <w:numPr>
          <w:ilvl w:val="0"/>
          <w:numId w:val="1"/>
        </w:numPr>
      </w:pPr>
      <w:r>
        <w:t xml:space="preserve">General Data Protection Regulation (EU) 2016/679 </w:t>
      </w:r>
    </w:p>
    <w:p w14:paraId="1996FE70" w14:textId="77777777" w:rsidR="004044A1" w:rsidRDefault="004044A1" w:rsidP="00762D93">
      <w:pPr>
        <w:pStyle w:val="ListParagraph"/>
        <w:numPr>
          <w:ilvl w:val="0"/>
          <w:numId w:val="1"/>
        </w:numPr>
      </w:pPr>
      <w:r>
        <w:t xml:space="preserve">The Freedom of Information Act (2000) </w:t>
      </w:r>
    </w:p>
    <w:p w14:paraId="50ABC516" w14:textId="77777777" w:rsidR="004044A1" w:rsidRDefault="004044A1" w:rsidP="00762D93">
      <w:pPr>
        <w:pStyle w:val="ListParagraph"/>
        <w:numPr>
          <w:ilvl w:val="0"/>
          <w:numId w:val="1"/>
        </w:numPr>
      </w:pPr>
      <w:r>
        <w:t xml:space="preserve">The Computer Misuse Act (1990) </w:t>
      </w:r>
    </w:p>
    <w:p w14:paraId="68B4B1E2" w14:textId="77777777" w:rsidR="004044A1" w:rsidRDefault="004044A1" w:rsidP="00762D93">
      <w:pPr>
        <w:pStyle w:val="ListParagraph"/>
        <w:numPr>
          <w:ilvl w:val="0"/>
          <w:numId w:val="1"/>
        </w:numPr>
      </w:pPr>
      <w:r>
        <w:t xml:space="preserve">The Human Rights Act (1998) </w:t>
      </w:r>
    </w:p>
    <w:p w14:paraId="77192395" w14:textId="77777777" w:rsidR="004044A1" w:rsidRDefault="004044A1" w:rsidP="00762D93">
      <w:pPr>
        <w:pStyle w:val="ListParagraph"/>
        <w:numPr>
          <w:ilvl w:val="0"/>
          <w:numId w:val="1"/>
        </w:numPr>
      </w:pPr>
      <w:r>
        <w:t xml:space="preserve">The Copyright, Designs and Patents Act (1988). </w:t>
      </w:r>
    </w:p>
    <w:p w14:paraId="1A770E55" w14:textId="77777777" w:rsidR="004044A1" w:rsidRDefault="004044A1" w:rsidP="00762D93">
      <w:pPr>
        <w:pStyle w:val="ListParagraph"/>
        <w:numPr>
          <w:ilvl w:val="0"/>
          <w:numId w:val="1"/>
        </w:numPr>
      </w:pPr>
      <w:r>
        <w:t xml:space="preserve">The Regulation of Investigatory Powers Act (2000) </w:t>
      </w:r>
    </w:p>
    <w:p w14:paraId="646D8873" w14:textId="77777777" w:rsidR="004044A1" w:rsidRDefault="004044A1" w:rsidP="00762D93">
      <w:pPr>
        <w:pStyle w:val="ListParagraph"/>
        <w:numPr>
          <w:ilvl w:val="0"/>
          <w:numId w:val="1"/>
        </w:numPr>
      </w:pPr>
      <w:r>
        <w:t xml:space="preserve">The Electronic Communications Act (2000) </w:t>
      </w:r>
    </w:p>
    <w:p w14:paraId="7ABEEC8B" w14:textId="77777777" w:rsidR="009F503B" w:rsidRDefault="004044A1" w:rsidP="00762D93">
      <w:pPr>
        <w:pStyle w:val="ListParagraph"/>
        <w:numPr>
          <w:ilvl w:val="0"/>
          <w:numId w:val="1"/>
        </w:numPr>
      </w:pPr>
      <w:r>
        <w:t>Privacy and Electronic Communications Regulations (2003)</w:t>
      </w:r>
      <w:bookmarkStart w:id="57" w:name="_Toc162275753"/>
    </w:p>
    <w:p w14:paraId="5D718883" w14:textId="77777777" w:rsidR="00015904" w:rsidRDefault="00015904" w:rsidP="00015904"/>
    <w:p w14:paraId="0B7207BE" w14:textId="77777777" w:rsidR="00015904" w:rsidRDefault="00015904" w:rsidP="00015904"/>
    <w:p w14:paraId="7BED688C" w14:textId="77777777" w:rsidR="00015904" w:rsidRDefault="00015904" w:rsidP="00015904"/>
    <w:p w14:paraId="2A14EE60" w14:textId="77777777" w:rsidR="00015904" w:rsidRDefault="00015904" w:rsidP="00015904"/>
    <w:p w14:paraId="0CC6E2ED" w14:textId="77777777" w:rsidR="00015904" w:rsidRDefault="00015904" w:rsidP="00015904"/>
    <w:p w14:paraId="7192A3A1" w14:textId="77777777" w:rsidR="00584C06" w:rsidRPr="00584C06" w:rsidRDefault="00584C06" w:rsidP="00584C06">
      <w:pPr>
        <w:pStyle w:val="Heading1"/>
        <w:numPr>
          <w:ilvl w:val="0"/>
          <w:numId w:val="3"/>
        </w:numPr>
      </w:pPr>
      <w:bookmarkStart w:id="58" w:name="_Toc170834137"/>
      <w:r w:rsidRPr="00584C06">
        <w:t>Summary process flow chart – Monitoring, Measurement and Performance Evaluation</w:t>
      </w:r>
      <w:bookmarkEnd w:id="58"/>
      <w:r w:rsidRPr="00584C06">
        <w:t xml:space="preserve"> </w:t>
      </w:r>
    </w:p>
    <w:tbl>
      <w:tblPr>
        <w:tblStyle w:val="TableGrid"/>
        <w:tblW w:w="9542" w:type="dxa"/>
        <w:tblLook w:val="04A0" w:firstRow="1" w:lastRow="0" w:firstColumn="1" w:lastColumn="0" w:noHBand="0" w:noVBand="1"/>
      </w:tblPr>
      <w:tblGrid>
        <w:gridCol w:w="4693"/>
        <w:gridCol w:w="4849"/>
      </w:tblGrid>
      <w:tr w:rsidR="00584C06" w:rsidRPr="00584C06" w14:paraId="5F9D527F" w14:textId="77777777" w:rsidTr="000416FD">
        <w:trPr>
          <w:trHeight w:val="262"/>
        </w:trPr>
        <w:tc>
          <w:tcPr>
            <w:tcW w:w="4693" w:type="dxa"/>
            <w:shd w:val="clear" w:color="auto" w:fill="E97132" w:themeFill="accent2"/>
          </w:tcPr>
          <w:p w14:paraId="219C4124" w14:textId="77777777" w:rsidR="00584C06" w:rsidRPr="00584C06" w:rsidRDefault="00584C06" w:rsidP="00584C06">
            <w:pPr>
              <w:spacing w:after="160" w:line="259" w:lineRule="auto"/>
              <w:rPr>
                <w:b/>
                <w:bCs/>
                <w:sz w:val="16"/>
                <w:szCs w:val="20"/>
              </w:rPr>
            </w:pPr>
            <w:r w:rsidRPr="00584C06">
              <w:rPr>
                <w:b/>
                <w:bCs/>
                <w:sz w:val="16"/>
                <w:szCs w:val="20"/>
              </w:rPr>
              <w:t>Process Flow and Chart</w:t>
            </w:r>
          </w:p>
        </w:tc>
        <w:tc>
          <w:tcPr>
            <w:tcW w:w="4849" w:type="dxa"/>
            <w:shd w:val="clear" w:color="auto" w:fill="E97132" w:themeFill="accent2"/>
          </w:tcPr>
          <w:p w14:paraId="027BBA0E" w14:textId="77777777" w:rsidR="00584C06" w:rsidRPr="00584C06" w:rsidRDefault="00584C06" w:rsidP="00584C06">
            <w:pPr>
              <w:spacing w:after="160" w:line="259" w:lineRule="auto"/>
              <w:rPr>
                <w:b/>
                <w:bCs/>
                <w:sz w:val="16"/>
                <w:szCs w:val="20"/>
              </w:rPr>
            </w:pPr>
            <w:r w:rsidRPr="00584C06">
              <w:rPr>
                <w:b/>
                <w:bCs/>
                <w:sz w:val="16"/>
                <w:szCs w:val="20"/>
              </w:rPr>
              <w:t>Procedure / Action</w:t>
            </w:r>
          </w:p>
        </w:tc>
      </w:tr>
      <w:tr w:rsidR="00584C06" w:rsidRPr="00584C06" w14:paraId="2E23FC49" w14:textId="77777777" w:rsidTr="000416FD">
        <w:trPr>
          <w:trHeight w:val="917"/>
        </w:trPr>
        <w:tc>
          <w:tcPr>
            <w:tcW w:w="4693" w:type="dxa"/>
            <w:vMerge w:val="restart"/>
          </w:tcPr>
          <w:p w14:paraId="3172C0CF" w14:textId="70EC9792" w:rsidR="00584C06" w:rsidRPr="00584C06" w:rsidRDefault="00584C06" w:rsidP="00584C06">
            <w:pPr>
              <w:spacing w:after="160" w:line="259" w:lineRule="auto"/>
              <w:rPr>
                <w:sz w:val="16"/>
                <w:szCs w:val="20"/>
              </w:rPr>
            </w:pPr>
            <w:r w:rsidRPr="00584C06">
              <w:rPr>
                <w:sz w:val="16"/>
                <w:szCs w:val="20"/>
              </w:rPr>
              <w:object w:dxaOrig="5371" w:dyaOrig="7665" w14:anchorId="1A34AB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1pt;height:294.9pt" o:ole="">
                  <v:imagedata r:id="rId12" o:title=""/>
                </v:shape>
                <o:OLEObject Type="Embed" ProgID="Visio.Drawing.15" ShapeID="_x0000_i1025" DrawAspect="Content" ObjectID="_1804509435" r:id="rId13"/>
              </w:object>
            </w:r>
          </w:p>
        </w:tc>
        <w:tc>
          <w:tcPr>
            <w:tcW w:w="4849" w:type="dxa"/>
          </w:tcPr>
          <w:p w14:paraId="1A5B9A8C" w14:textId="77777777" w:rsidR="00584C06" w:rsidRPr="00584C06" w:rsidRDefault="00584C06" w:rsidP="00584C06">
            <w:pPr>
              <w:numPr>
                <w:ilvl w:val="0"/>
                <w:numId w:val="26"/>
              </w:numPr>
              <w:spacing w:after="160" w:line="259" w:lineRule="auto"/>
              <w:rPr>
                <w:b/>
                <w:bCs/>
                <w:sz w:val="16"/>
                <w:szCs w:val="20"/>
              </w:rPr>
            </w:pPr>
            <w:r w:rsidRPr="00584C06">
              <w:rPr>
                <w:b/>
                <w:bCs/>
                <w:sz w:val="16"/>
                <w:szCs w:val="20"/>
              </w:rPr>
              <w:t xml:space="preserve">Information Security </w:t>
            </w:r>
          </w:p>
          <w:p w14:paraId="47449C10" w14:textId="77777777" w:rsidR="00584C06" w:rsidRPr="00584C06" w:rsidRDefault="00584C06" w:rsidP="00584C06">
            <w:pPr>
              <w:spacing w:after="160" w:line="259" w:lineRule="auto"/>
              <w:rPr>
                <w:sz w:val="16"/>
                <w:szCs w:val="20"/>
              </w:rPr>
            </w:pPr>
            <w:r w:rsidRPr="00584C06">
              <w:rPr>
                <w:sz w:val="16"/>
                <w:szCs w:val="20"/>
              </w:rPr>
              <w:t xml:space="preserve">Identify the key activities across BAU, Project and Security Incidents for critical business applications. Agree risk control and non-conformance activities. </w:t>
            </w:r>
          </w:p>
        </w:tc>
      </w:tr>
      <w:tr w:rsidR="00584C06" w:rsidRPr="00584C06" w14:paraId="6F52A6F4" w14:textId="77777777" w:rsidTr="000416FD">
        <w:trPr>
          <w:trHeight w:val="802"/>
        </w:trPr>
        <w:tc>
          <w:tcPr>
            <w:tcW w:w="4693" w:type="dxa"/>
            <w:vMerge/>
          </w:tcPr>
          <w:p w14:paraId="35925AA1" w14:textId="77777777" w:rsidR="00584C06" w:rsidRPr="00584C06" w:rsidRDefault="00584C06" w:rsidP="00584C06">
            <w:pPr>
              <w:spacing w:after="160" w:line="259" w:lineRule="auto"/>
              <w:rPr>
                <w:sz w:val="16"/>
                <w:szCs w:val="20"/>
              </w:rPr>
            </w:pPr>
          </w:p>
        </w:tc>
        <w:tc>
          <w:tcPr>
            <w:tcW w:w="4849" w:type="dxa"/>
          </w:tcPr>
          <w:p w14:paraId="4AABB1B9" w14:textId="77777777" w:rsidR="00584C06" w:rsidRPr="00584C06" w:rsidRDefault="00584C06" w:rsidP="00584C06">
            <w:pPr>
              <w:numPr>
                <w:ilvl w:val="0"/>
                <w:numId w:val="26"/>
              </w:numPr>
              <w:spacing w:after="160" w:line="259" w:lineRule="auto"/>
              <w:rPr>
                <w:sz w:val="16"/>
                <w:szCs w:val="20"/>
              </w:rPr>
            </w:pPr>
            <w:r w:rsidRPr="00584C06">
              <w:rPr>
                <w:b/>
                <w:bCs/>
                <w:sz w:val="16"/>
                <w:szCs w:val="20"/>
              </w:rPr>
              <w:t xml:space="preserve">Information Security </w:t>
            </w:r>
          </w:p>
          <w:p w14:paraId="37CDDAE0" w14:textId="77777777" w:rsidR="00584C06" w:rsidRPr="00584C06" w:rsidRDefault="00584C06" w:rsidP="00584C06">
            <w:pPr>
              <w:spacing w:after="160" w:line="259" w:lineRule="auto"/>
              <w:rPr>
                <w:sz w:val="16"/>
                <w:szCs w:val="20"/>
              </w:rPr>
            </w:pPr>
            <w:r w:rsidRPr="00584C06">
              <w:rPr>
                <w:sz w:val="16"/>
                <w:szCs w:val="20"/>
              </w:rPr>
              <w:t xml:space="preserve">Analyse these key activities, management arrangements and resource to identify key performance data within each standard / procedure.  </w:t>
            </w:r>
          </w:p>
        </w:tc>
      </w:tr>
      <w:tr w:rsidR="00584C06" w:rsidRPr="00584C06" w14:paraId="08152793" w14:textId="77777777" w:rsidTr="000416FD">
        <w:trPr>
          <w:trHeight w:val="1021"/>
        </w:trPr>
        <w:tc>
          <w:tcPr>
            <w:tcW w:w="4693" w:type="dxa"/>
            <w:vMerge/>
          </w:tcPr>
          <w:p w14:paraId="50DBC7D7" w14:textId="77777777" w:rsidR="00584C06" w:rsidRPr="00584C06" w:rsidRDefault="00584C06" w:rsidP="00584C06">
            <w:pPr>
              <w:spacing w:after="160" w:line="259" w:lineRule="auto"/>
              <w:rPr>
                <w:sz w:val="16"/>
                <w:szCs w:val="20"/>
              </w:rPr>
            </w:pPr>
          </w:p>
        </w:tc>
        <w:tc>
          <w:tcPr>
            <w:tcW w:w="4849" w:type="dxa"/>
          </w:tcPr>
          <w:p w14:paraId="1A8E5DD9" w14:textId="77777777" w:rsidR="00584C06" w:rsidRPr="00584C06" w:rsidRDefault="00584C06" w:rsidP="00584C06">
            <w:pPr>
              <w:numPr>
                <w:ilvl w:val="0"/>
                <w:numId w:val="26"/>
              </w:numPr>
              <w:spacing w:after="160" w:line="259" w:lineRule="auto"/>
              <w:rPr>
                <w:sz w:val="16"/>
                <w:szCs w:val="20"/>
              </w:rPr>
            </w:pPr>
            <w:r w:rsidRPr="00584C06">
              <w:rPr>
                <w:b/>
                <w:bCs/>
                <w:sz w:val="16"/>
                <w:szCs w:val="20"/>
              </w:rPr>
              <w:t>Information Security / Security Operations</w:t>
            </w:r>
          </w:p>
          <w:p w14:paraId="62B30008" w14:textId="77777777" w:rsidR="00584C06" w:rsidRPr="00584C06" w:rsidRDefault="00584C06" w:rsidP="00584C06">
            <w:pPr>
              <w:spacing w:after="160" w:line="259" w:lineRule="auto"/>
              <w:rPr>
                <w:sz w:val="16"/>
                <w:szCs w:val="20"/>
              </w:rPr>
            </w:pPr>
            <w:r w:rsidRPr="00584C06">
              <w:rPr>
                <w:sz w:val="16"/>
                <w:szCs w:val="20"/>
              </w:rPr>
              <w:t xml:space="preserve">Establish the goals and measurements for success and effectiveness of the Information Security Management System.  </w:t>
            </w:r>
          </w:p>
        </w:tc>
      </w:tr>
      <w:tr w:rsidR="00584C06" w:rsidRPr="00584C06" w14:paraId="55F1BDBB" w14:textId="77777777" w:rsidTr="000416FD">
        <w:trPr>
          <w:trHeight w:val="1196"/>
        </w:trPr>
        <w:tc>
          <w:tcPr>
            <w:tcW w:w="4693" w:type="dxa"/>
            <w:vMerge/>
          </w:tcPr>
          <w:p w14:paraId="2E9BDEC3" w14:textId="77777777" w:rsidR="00584C06" w:rsidRPr="00584C06" w:rsidRDefault="00584C06" w:rsidP="00584C06">
            <w:pPr>
              <w:spacing w:after="160" w:line="259" w:lineRule="auto"/>
              <w:rPr>
                <w:sz w:val="16"/>
                <w:szCs w:val="20"/>
              </w:rPr>
            </w:pPr>
          </w:p>
        </w:tc>
        <w:tc>
          <w:tcPr>
            <w:tcW w:w="4849" w:type="dxa"/>
          </w:tcPr>
          <w:p w14:paraId="2CBDA6B3" w14:textId="77777777" w:rsidR="00584C06" w:rsidRPr="00584C06" w:rsidRDefault="00584C06" w:rsidP="00584C06">
            <w:pPr>
              <w:numPr>
                <w:ilvl w:val="0"/>
                <w:numId w:val="26"/>
              </w:numPr>
              <w:spacing w:after="160" w:line="259" w:lineRule="auto"/>
              <w:rPr>
                <w:sz w:val="16"/>
                <w:szCs w:val="20"/>
              </w:rPr>
            </w:pPr>
            <w:r w:rsidRPr="00584C06">
              <w:rPr>
                <w:b/>
                <w:bCs/>
                <w:sz w:val="16"/>
                <w:szCs w:val="20"/>
              </w:rPr>
              <w:t xml:space="preserve">Information Security / Security Operations </w:t>
            </w:r>
          </w:p>
          <w:p w14:paraId="02B0DBED" w14:textId="77777777" w:rsidR="00584C06" w:rsidRPr="00584C06" w:rsidRDefault="00584C06" w:rsidP="00584C06">
            <w:pPr>
              <w:spacing w:after="160" w:line="259" w:lineRule="auto"/>
              <w:rPr>
                <w:sz w:val="16"/>
                <w:szCs w:val="20"/>
              </w:rPr>
            </w:pPr>
            <w:r w:rsidRPr="00584C06">
              <w:rPr>
                <w:sz w:val="16"/>
                <w:szCs w:val="20"/>
              </w:rPr>
              <w:t xml:space="preserve">Assign responsibility for collecting and analysing the data for presenting back the findings at the various agreed governance forums. </w:t>
            </w:r>
          </w:p>
        </w:tc>
      </w:tr>
      <w:tr w:rsidR="00584C06" w:rsidRPr="00584C06" w14:paraId="0AECE8D4" w14:textId="77777777" w:rsidTr="000416FD">
        <w:trPr>
          <w:trHeight w:val="1196"/>
        </w:trPr>
        <w:tc>
          <w:tcPr>
            <w:tcW w:w="4693" w:type="dxa"/>
            <w:vMerge/>
          </w:tcPr>
          <w:p w14:paraId="36089657" w14:textId="77777777" w:rsidR="00584C06" w:rsidRPr="00584C06" w:rsidRDefault="00584C06" w:rsidP="00584C06">
            <w:pPr>
              <w:spacing w:after="160" w:line="259" w:lineRule="auto"/>
              <w:rPr>
                <w:sz w:val="16"/>
                <w:szCs w:val="20"/>
              </w:rPr>
            </w:pPr>
          </w:p>
        </w:tc>
        <w:tc>
          <w:tcPr>
            <w:tcW w:w="4849" w:type="dxa"/>
          </w:tcPr>
          <w:p w14:paraId="027C4533" w14:textId="77777777" w:rsidR="00584C06" w:rsidRPr="00584C06" w:rsidRDefault="00584C06" w:rsidP="00584C06">
            <w:pPr>
              <w:numPr>
                <w:ilvl w:val="0"/>
                <w:numId w:val="26"/>
              </w:numPr>
              <w:spacing w:after="160" w:line="259" w:lineRule="auto"/>
              <w:rPr>
                <w:b/>
                <w:bCs/>
                <w:sz w:val="16"/>
                <w:szCs w:val="20"/>
              </w:rPr>
            </w:pPr>
            <w:r w:rsidRPr="00584C06">
              <w:rPr>
                <w:b/>
                <w:bCs/>
                <w:sz w:val="16"/>
                <w:szCs w:val="20"/>
              </w:rPr>
              <w:t xml:space="preserve">Information Security / Service Owners / Security Operations </w:t>
            </w:r>
          </w:p>
          <w:p w14:paraId="747774D7" w14:textId="77777777" w:rsidR="00584C06" w:rsidRPr="00584C06" w:rsidRDefault="00584C06" w:rsidP="00584C06">
            <w:pPr>
              <w:spacing w:after="160" w:line="259" w:lineRule="auto"/>
              <w:rPr>
                <w:b/>
                <w:bCs/>
                <w:sz w:val="16"/>
                <w:szCs w:val="20"/>
              </w:rPr>
            </w:pPr>
          </w:p>
          <w:p w14:paraId="25CA489B" w14:textId="77777777" w:rsidR="00584C06" w:rsidRPr="00584C06" w:rsidRDefault="00584C06" w:rsidP="00584C06">
            <w:pPr>
              <w:spacing w:after="160" w:line="259" w:lineRule="auto"/>
              <w:rPr>
                <w:sz w:val="16"/>
                <w:szCs w:val="20"/>
              </w:rPr>
            </w:pPr>
            <w:r w:rsidRPr="00584C06">
              <w:rPr>
                <w:sz w:val="16"/>
                <w:szCs w:val="20"/>
              </w:rPr>
              <w:t xml:space="preserve">Act on the findings and ensure that agreed risks / non-conformance is documented. Document all reporting to support demonstrating compliance. </w:t>
            </w:r>
          </w:p>
          <w:p w14:paraId="5C502D76" w14:textId="77777777" w:rsidR="00584C06" w:rsidRPr="00584C06" w:rsidRDefault="00584C06" w:rsidP="00584C06">
            <w:pPr>
              <w:spacing w:after="160" w:line="259" w:lineRule="auto"/>
              <w:rPr>
                <w:sz w:val="16"/>
                <w:szCs w:val="20"/>
              </w:rPr>
            </w:pPr>
          </w:p>
        </w:tc>
      </w:tr>
    </w:tbl>
    <w:p w14:paraId="3DACC224" w14:textId="77777777" w:rsidR="00584C06" w:rsidRPr="00584C06" w:rsidRDefault="00584C06" w:rsidP="00584C06"/>
    <w:p w14:paraId="201CE4DC" w14:textId="77777777" w:rsidR="00015904" w:rsidRDefault="00015904" w:rsidP="00015904"/>
    <w:p w14:paraId="6BE6DD65" w14:textId="77777777" w:rsidR="00015904" w:rsidRDefault="00015904" w:rsidP="00015904"/>
    <w:p w14:paraId="28E3BB5C" w14:textId="77777777" w:rsidR="00015904" w:rsidRDefault="00015904" w:rsidP="00015904"/>
    <w:p w14:paraId="280C8EF0" w14:textId="77777777" w:rsidR="00015904" w:rsidRDefault="00015904" w:rsidP="00015904"/>
    <w:p w14:paraId="600ED0EB" w14:textId="77777777" w:rsidR="00015904" w:rsidRDefault="00015904" w:rsidP="00015904"/>
    <w:p w14:paraId="2911887D" w14:textId="77777777" w:rsidR="00015904" w:rsidRDefault="00015904" w:rsidP="00015904"/>
    <w:p w14:paraId="4CC83E35" w14:textId="77777777" w:rsidR="00015904" w:rsidRDefault="00015904" w:rsidP="00015904"/>
    <w:p w14:paraId="69DB6A96" w14:textId="77777777" w:rsidR="00015904" w:rsidRDefault="00015904" w:rsidP="00015904"/>
    <w:p w14:paraId="67F79524" w14:textId="77777777" w:rsidR="00015904" w:rsidRDefault="00015904" w:rsidP="00015904"/>
    <w:bookmarkEnd w:id="57"/>
    <w:p w14:paraId="3E8B87F6" w14:textId="77777777" w:rsidR="00015904" w:rsidRDefault="00015904" w:rsidP="00015904"/>
    <w:sectPr w:rsidR="00015904">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F1AECC" w14:textId="77777777" w:rsidR="00913008" w:rsidRDefault="00913008" w:rsidP="00AA2800">
      <w:pPr>
        <w:spacing w:after="0" w:line="240" w:lineRule="auto"/>
      </w:pPr>
      <w:r>
        <w:separator/>
      </w:r>
    </w:p>
  </w:endnote>
  <w:endnote w:type="continuationSeparator" w:id="0">
    <w:p w14:paraId="024DEFCA" w14:textId="77777777" w:rsidR="00913008" w:rsidRDefault="00913008" w:rsidP="00AA2800">
      <w:pPr>
        <w:spacing w:after="0" w:line="240" w:lineRule="auto"/>
      </w:pPr>
      <w:r>
        <w:continuationSeparator/>
      </w:r>
    </w:p>
  </w:endnote>
  <w:endnote w:type="continuationNotice" w:id="1">
    <w:p w14:paraId="01916761" w14:textId="77777777" w:rsidR="00913008" w:rsidRDefault="009130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Ind w:w="-5" w:type="dxa"/>
      <w:tblLook w:val="04A0" w:firstRow="1" w:lastRow="0" w:firstColumn="1" w:lastColumn="0" w:noHBand="0" w:noVBand="1"/>
    </w:tblPr>
    <w:tblGrid>
      <w:gridCol w:w="3686"/>
      <w:gridCol w:w="3402"/>
      <w:gridCol w:w="1928"/>
    </w:tblGrid>
    <w:tr w:rsidR="00312ED0" w:rsidRPr="000C6BD7" w14:paraId="229871BA" w14:textId="77777777" w:rsidTr="004241B3">
      <w:tc>
        <w:tcPr>
          <w:tcW w:w="3686" w:type="dxa"/>
        </w:tcPr>
        <w:p w14:paraId="463CEE8C" w14:textId="7E8AEA1C" w:rsidR="00312ED0" w:rsidRPr="000C6BD7" w:rsidRDefault="00312ED0">
          <w:pPr>
            <w:pStyle w:val="Footer"/>
            <w:rPr>
              <w:sz w:val="16"/>
              <w:szCs w:val="20"/>
            </w:rPr>
          </w:pPr>
          <w:r w:rsidRPr="000C6BD7">
            <w:rPr>
              <w:sz w:val="16"/>
              <w:szCs w:val="20"/>
            </w:rPr>
            <w:t>Process Owner: Head of Information Security</w:t>
          </w:r>
        </w:p>
      </w:tc>
      <w:tc>
        <w:tcPr>
          <w:tcW w:w="3402" w:type="dxa"/>
        </w:tcPr>
        <w:p w14:paraId="2A984036" w14:textId="0C3DACD5" w:rsidR="00312ED0" w:rsidRPr="000C6BD7" w:rsidRDefault="004241B3">
          <w:pPr>
            <w:pStyle w:val="Footer"/>
            <w:rPr>
              <w:sz w:val="16"/>
              <w:szCs w:val="20"/>
            </w:rPr>
          </w:pPr>
          <w:r>
            <w:rPr>
              <w:sz w:val="16"/>
              <w:szCs w:val="20"/>
            </w:rPr>
            <w:t xml:space="preserve">Confidentiality rating: </w:t>
          </w:r>
        </w:p>
      </w:tc>
      <w:tc>
        <w:tcPr>
          <w:tcW w:w="1928" w:type="dxa"/>
        </w:tcPr>
        <w:p w14:paraId="2DE418CE" w14:textId="2C735CD9" w:rsidR="00312ED0" w:rsidRPr="000C6BD7" w:rsidRDefault="00733085">
          <w:pPr>
            <w:pStyle w:val="Footer"/>
            <w:rPr>
              <w:sz w:val="16"/>
              <w:szCs w:val="20"/>
            </w:rPr>
          </w:pPr>
          <w:r w:rsidRPr="000C6BD7">
            <w:rPr>
              <w:sz w:val="16"/>
              <w:szCs w:val="20"/>
            </w:rPr>
            <w:t>Date: 18</w:t>
          </w:r>
          <w:r w:rsidRPr="000C6BD7">
            <w:rPr>
              <w:sz w:val="16"/>
              <w:szCs w:val="20"/>
              <w:vertAlign w:val="superscript"/>
            </w:rPr>
            <w:t>th</w:t>
          </w:r>
          <w:r w:rsidRPr="000C6BD7">
            <w:rPr>
              <w:sz w:val="16"/>
              <w:szCs w:val="20"/>
            </w:rPr>
            <w:t xml:space="preserve"> March 2024 </w:t>
          </w:r>
        </w:p>
      </w:tc>
    </w:tr>
    <w:tr w:rsidR="00733085" w:rsidRPr="000C6BD7" w14:paraId="3509AE1A" w14:textId="77777777" w:rsidTr="000C6BD7">
      <w:tc>
        <w:tcPr>
          <w:tcW w:w="9016" w:type="dxa"/>
          <w:gridSpan w:val="3"/>
        </w:tcPr>
        <w:p w14:paraId="43F1F9D1" w14:textId="09B1D455" w:rsidR="00733085" w:rsidRPr="000C6BD7" w:rsidRDefault="000C6BD7">
          <w:pPr>
            <w:pStyle w:val="Footer"/>
            <w:rPr>
              <w:sz w:val="16"/>
              <w:szCs w:val="20"/>
            </w:rPr>
          </w:pPr>
          <w:r w:rsidRPr="000C6BD7">
            <w:rPr>
              <w:b/>
              <w:bCs/>
              <w:color w:val="E97132" w:themeColor="accent2"/>
              <w:sz w:val="16"/>
              <w:szCs w:val="20"/>
            </w:rPr>
            <w:t>UNCONTROLLED COPY IF PRINTED.</w:t>
          </w:r>
          <w:r w:rsidRPr="000C6BD7">
            <w:rPr>
              <w:color w:val="E97132" w:themeColor="accent2"/>
              <w:sz w:val="16"/>
              <w:szCs w:val="20"/>
            </w:rPr>
            <w:t xml:space="preserve"> </w:t>
          </w:r>
          <w:r w:rsidRPr="000C6BD7">
            <w:rPr>
              <w:sz w:val="16"/>
              <w:szCs w:val="20"/>
            </w:rPr>
            <w:t xml:space="preserve">Controlled document held on Information Security SharePoint / Teams Channel </w:t>
          </w:r>
        </w:p>
      </w:tc>
    </w:tr>
    <w:tr w:rsidR="00312ED0" w:rsidRPr="000C6BD7" w14:paraId="43352A65" w14:textId="77777777" w:rsidTr="000C6BD7">
      <w:tc>
        <w:tcPr>
          <w:tcW w:w="9016" w:type="dxa"/>
          <w:gridSpan w:val="3"/>
        </w:tcPr>
        <w:p w14:paraId="61924385" w14:textId="5A1DE921" w:rsidR="00312ED0" w:rsidRPr="000C6BD7" w:rsidRDefault="00312ED0">
          <w:pPr>
            <w:pStyle w:val="Footer"/>
            <w:rPr>
              <w:sz w:val="16"/>
              <w:szCs w:val="20"/>
            </w:rPr>
          </w:pPr>
          <w:r w:rsidRPr="000C6BD7">
            <w:rPr>
              <w:sz w:val="16"/>
              <w:szCs w:val="20"/>
            </w:rPr>
            <w:t xml:space="preserve">To submit any </w:t>
          </w:r>
          <w:r w:rsidR="000C6BD7">
            <w:rPr>
              <w:sz w:val="16"/>
              <w:szCs w:val="20"/>
            </w:rPr>
            <w:t>non-conformance</w:t>
          </w:r>
          <w:r w:rsidRPr="000C6BD7">
            <w:rPr>
              <w:sz w:val="16"/>
              <w:szCs w:val="20"/>
            </w:rPr>
            <w:t xml:space="preserve"> concerns, contact ATS Information Security or raise a Generic Service Request on the ATS Self Service Portal. </w:t>
          </w:r>
        </w:p>
      </w:tc>
    </w:tr>
  </w:tbl>
  <w:p w14:paraId="3DDB1C3A" w14:textId="14D23D07" w:rsidR="00697398" w:rsidRDefault="006973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8CF5F2" w14:textId="77777777" w:rsidR="00913008" w:rsidRDefault="00913008" w:rsidP="00AA2800">
      <w:pPr>
        <w:spacing w:after="0" w:line="240" w:lineRule="auto"/>
      </w:pPr>
      <w:r>
        <w:separator/>
      </w:r>
    </w:p>
  </w:footnote>
  <w:footnote w:type="continuationSeparator" w:id="0">
    <w:p w14:paraId="04D94163" w14:textId="77777777" w:rsidR="00913008" w:rsidRDefault="00913008" w:rsidP="00AA2800">
      <w:pPr>
        <w:spacing w:after="0" w:line="240" w:lineRule="auto"/>
      </w:pPr>
      <w:r>
        <w:continuationSeparator/>
      </w:r>
    </w:p>
  </w:footnote>
  <w:footnote w:type="continuationNotice" w:id="1">
    <w:p w14:paraId="3F66F34E" w14:textId="77777777" w:rsidR="00913008" w:rsidRDefault="0091300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D41A4A" w14:textId="4330BF2C" w:rsidR="00BC07CD" w:rsidRDefault="00BC07CD">
    <w:pPr>
      <w:pStyle w:val="Header"/>
    </w:pPr>
    <w:r>
      <w:rPr>
        <w:noProof/>
      </w:rPr>
      <mc:AlternateContent>
        <mc:Choice Requires="wpg">
          <w:drawing>
            <wp:anchor distT="0" distB="0" distL="114300" distR="114300" simplePos="0" relativeHeight="251658240" behindDoc="0" locked="0" layoutInCell="1" allowOverlap="1" wp14:anchorId="4022E30F" wp14:editId="0580A2F9">
              <wp:simplePos x="0" y="0"/>
              <wp:positionH relativeFrom="margin">
                <wp:align>left</wp:align>
              </wp:positionH>
              <wp:positionV relativeFrom="paragraph">
                <wp:posOffset>102837</wp:posOffset>
              </wp:positionV>
              <wp:extent cx="5951528" cy="248421"/>
              <wp:effectExtent l="0" t="0" r="11430" b="18415"/>
              <wp:wrapNone/>
              <wp:docPr id="179761275" name="Group 3"/>
              <wp:cNvGraphicFramePr/>
              <a:graphic xmlns:a="http://schemas.openxmlformats.org/drawingml/2006/main">
                <a:graphicData uri="http://schemas.microsoft.com/office/word/2010/wordprocessingGroup">
                  <wpg:wgp>
                    <wpg:cNvGrpSpPr/>
                    <wpg:grpSpPr>
                      <a:xfrm>
                        <a:off x="0" y="0"/>
                        <a:ext cx="5951528" cy="248421"/>
                        <a:chOff x="0" y="0"/>
                        <a:chExt cx="5660390" cy="269563"/>
                      </a:xfrm>
                    </wpg:grpSpPr>
                    <wps:wsp>
                      <wps:cNvPr id="736422593" name="Rectangle 1"/>
                      <wps:cNvSpPr/>
                      <wps:spPr>
                        <a:xfrm>
                          <a:off x="0" y="0"/>
                          <a:ext cx="5660390" cy="269563"/>
                        </a:xfrm>
                        <a:prstGeom prst="rect">
                          <a:avLst/>
                        </a:prstGeom>
                        <a:noFill/>
                        <a:ln w="19050">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500383526" name="Picture 2"/>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4835472" y="31640"/>
                          <a:ext cx="737870" cy="202762"/>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76365E63" id="Group 3" o:spid="_x0000_s1026" style="position:absolute;margin-left:0;margin-top:8.1pt;width:468.6pt;height:19.55pt;z-index:251658240;mso-position-horizontal:left;mso-position-horizontal-relative:margin;mso-width-relative:margin;mso-height-relative:margin" coordsize="56603,26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">
              <v:rect id="Rectangle 1" o:spid="_x0000_s1027" style="position:absolute;width:56603;height:2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" filled="f" strokecolor="#e97132 [3205]" strokeweight="1.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left:48354;top:316;width:7379;height:20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">
                <v:imagedata r:id="rId2" o:title=""/>
              </v:shape>
              <w10:wrap anchorx="margin"/>
            </v:group>
          </w:pict>
        </mc:Fallback>
      </mc:AlternateContent>
    </w:r>
  </w:p>
  <w:p w14:paraId="5C650241" w14:textId="166A8B61" w:rsidR="00BC07CD" w:rsidRPr="00D030BF" w:rsidRDefault="00BC07CD">
    <w:pPr>
      <w:pStyle w:val="Header"/>
    </w:pPr>
    <w:r>
      <w:t xml:space="preserve">   </w:t>
    </w:r>
    <w:r w:rsidRPr="00BC07CD">
      <w:rPr>
        <w:rFonts w:ascii="Tahoma" w:eastAsia="Tahoma" w:hAnsi="Tahoma" w:cs="Tahoma"/>
        <w:color w:val="000000"/>
        <w:szCs w:val="12"/>
      </w:rPr>
      <w:t xml:space="preserve">Information Security Management System </w:t>
    </w:r>
    <w:r w:rsidR="00586674">
      <w:rPr>
        <w:rFonts w:ascii="Tahoma" w:eastAsia="Tahoma" w:hAnsi="Tahoma" w:cs="Tahoma"/>
        <w:color w:val="000000"/>
        <w:szCs w:val="12"/>
      </w:rPr>
      <w:t>–</w:t>
    </w:r>
    <w:r w:rsidRPr="00BC07CD">
      <w:rPr>
        <w:rFonts w:ascii="Tahoma" w:eastAsia="Tahoma" w:hAnsi="Tahoma" w:cs="Tahoma"/>
        <w:color w:val="000000"/>
        <w:szCs w:val="12"/>
      </w:rPr>
      <w:t xml:space="preserve"> </w:t>
    </w:r>
    <w:r w:rsidR="00A80774">
      <w:rPr>
        <w:rFonts w:ascii="Tahoma" w:eastAsia="Tahoma" w:hAnsi="Tahoma" w:cs="Tahoma"/>
        <w:szCs w:val="12"/>
      </w:rPr>
      <w:t>Monitoring, Measure &amp; Performance Evaluation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C7DFF"/>
    <w:multiLevelType w:val="hybridMultilevel"/>
    <w:tmpl w:val="0C0EB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C561B1"/>
    <w:multiLevelType w:val="hybridMultilevel"/>
    <w:tmpl w:val="30488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12480C"/>
    <w:multiLevelType w:val="hybridMultilevel"/>
    <w:tmpl w:val="845415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486AAE"/>
    <w:multiLevelType w:val="hybridMultilevel"/>
    <w:tmpl w:val="CD469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B63665"/>
    <w:multiLevelType w:val="hybridMultilevel"/>
    <w:tmpl w:val="E5D25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C23838"/>
    <w:multiLevelType w:val="hybridMultilevel"/>
    <w:tmpl w:val="E37EF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E048FB"/>
    <w:multiLevelType w:val="hybridMultilevel"/>
    <w:tmpl w:val="1194B43A"/>
    <w:lvl w:ilvl="0" w:tplc="FFFFFFFF">
      <w:start w:val="1"/>
      <w:numFmt w:val="decimal"/>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294445A2"/>
    <w:multiLevelType w:val="hybridMultilevel"/>
    <w:tmpl w:val="4B2A0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BA36F1"/>
    <w:multiLevelType w:val="hybridMultilevel"/>
    <w:tmpl w:val="12EA1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3707CA"/>
    <w:multiLevelType w:val="hybridMultilevel"/>
    <w:tmpl w:val="026C3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D36B47"/>
    <w:multiLevelType w:val="hybridMultilevel"/>
    <w:tmpl w:val="A1606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7CA0D43"/>
    <w:multiLevelType w:val="hybridMultilevel"/>
    <w:tmpl w:val="FDE29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D67191"/>
    <w:multiLevelType w:val="hybridMultilevel"/>
    <w:tmpl w:val="1194B43A"/>
    <w:lvl w:ilvl="0" w:tplc="FFFFFFFF">
      <w:start w:val="1"/>
      <w:numFmt w:val="decimal"/>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44E378EE"/>
    <w:multiLevelType w:val="hybridMultilevel"/>
    <w:tmpl w:val="49909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EB500C"/>
    <w:multiLevelType w:val="hybridMultilevel"/>
    <w:tmpl w:val="D4A8B564"/>
    <w:lvl w:ilvl="0" w:tplc="FFFFFFFF">
      <w:start w:val="1"/>
      <w:numFmt w:val="decimal"/>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50713B3C"/>
    <w:multiLevelType w:val="multilevel"/>
    <w:tmpl w:val="B69C064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53BE5ABC"/>
    <w:multiLevelType w:val="hybridMultilevel"/>
    <w:tmpl w:val="661EE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CAC723E"/>
    <w:multiLevelType w:val="hybridMultilevel"/>
    <w:tmpl w:val="1A208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6F75C8C"/>
    <w:multiLevelType w:val="hybridMultilevel"/>
    <w:tmpl w:val="6CD0E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D526DE"/>
    <w:multiLevelType w:val="hybridMultilevel"/>
    <w:tmpl w:val="447A565E"/>
    <w:lvl w:ilvl="0" w:tplc="FFFFFFFF">
      <w:start w:val="1"/>
      <w:numFmt w:val="decimal"/>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72D6492C"/>
    <w:multiLevelType w:val="hybridMultilevel"/>
    <w:tmpl w:val="41863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99639BA"/>
    <w:multiLevelType w:val="hybridMultilevel"/>
    <w:tmpl w:val="9064F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C6A540E"/>
    <w:multiLevelType w:val="hybridMultilevel"/>
    <w:tmpl w:val="1194B43A"/>
    <w:lvl w:ilvl="0" w:tplc="FFFFFFFF">
      <w:start w:val="1"/>
      <w:numFmt w:val="decimal"/>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7D3526FB"/>
    <w:multiLevelType w:val="hybridMultilevel"/>
    <w:tmpl w:val="1194B43A"/>
    <w:lvl w:ilvl="0" w:tplc="FFFFFFFF">
      <w:start w:val="1"/>
      <w:numFmt w:val="decimal"/>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7E5300DE"/>
    <w:multiLevelType w:val="hybridMultilevel"/>
    <w:tmpl w:val="F4366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E734FD0"/>
    <w:multiLevelType w:val="hybridMultilevel"/>
    <w:tmpl w:val="44F61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4492635">
    <w:abstractNumId w:val="10"/>
  </w:num>
  <w:num w:numId="2" w16cid:durableId="1509178077">
    <w:abstractNumId w:val="20"/>
  </w:num>
  <w:num w:numId="3" w16cid:durableId="2015840255">
    <w:abstractNumId w:val="15"/>
  </w:num>
  <w:num w:numId="4" w16cid:durableId="1828283520">
    <w:abstractNumId w:val="17"/>
  </w:num>
  <w:num w:numId="5" w16cid:durableId="504129758">
    <w:abstractNumId w:val="18"/>
  </w:num>
  <w:num w:numId="6" w16cid:durableId="1229144736">
    <w:abstractNumId w:val="19"/>
  </w:num>
  <w:num w:numId="7" w16cid:durableId="772475777">
    <w:abstractNumId w:val="14"/>
  </w:num>
  <w:num w:numId="8" w16cid:durableId="940719955">
    <w:abstractNumId w:val="2"/>
  </w:num>
  <w:num w:numId="9" w16cid:durableId="192156043">
    <w:abstractNumId w:val="8"/>
  </w:num>
  <w:num w:numId="10" w16cid:durableId="228661802">
    <w:abstractNumId w:val="12"/>
  </w:num>
  <w:num w:numId="11" w16cid:durableId="388187921">
    <w:abstractNumId w:val="1"/>
  </w:num>
  <w:num w:numId="12" w16cid:durableId="605234361">
    <w:abstractNumId w:val="0"/>
  </w:num>
  <w:num w:numId="13" w16cid:durableId="1255555149">
    <w:abstractNumId w:val="25"/>
  </w:num>
  <w:num w:numId="14" w16cid:durableId="740641310">
    <w:abstractNumId w:val="11"/>
  </w:num>
  <w:num w:numId="15" w16cid:durableId="233702170">
    <w:abstractNumId w:val="6"/>
  </w:num>
  <w:num w:numId="16" w16cid:durableId="275647682">
    <w:abstractNumId w:val="4"/>
  </w:num>
  <w:num w:numId="17" w16cid:durableId="1914192065">
    <w:abstractNumId w:val="24"/>
  </w:num>
  <w:num w:numId="18" w16cid:durableId="546916060">
    <w:abstractNumId w:val="3"/>
  </w:num>
  <w:num w:numId="19" w16cid:durableId="675886631">
    <w:abstractNumId w:val="7"/>
  </w:num>
  <w:num w:numId="20" w16cid:durableId="1390156174">
    <w:abstractNumId w:val="22"/>
  </w:num>
  <w:num w:numId="21" w16cid:durableId="789979816">
    <w:abstractNumId w:val="9"/>
  </w:num>
  <w:num w:numId="22" w16cid:durableId="962073021">
    <w:abstractNumId w:val="13"/>
  </w:num>
  <w:num w:numId="23" w16cid:durableId="1843348976">
    <w:abstractNumId w:val="16"/>
  </w:num>
  <w:num w:numId="24" w16cid:durableId="1948417897">
    <w:abstractNumId w:val="5"/>
  </w:num>
  <w:num w:numId="25" w16cid:durableId="690111445">
    <w:abstractNumId w:val="21"/>
  </w:num>
  <w:num w:numId="26" w16cid:durableId="849831784">
    <w:abstractNumId w:val="23"/>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laire Zuercher">
    <w15:presenceInfo w15:providerId="AD" w15:userId="S::Claire.Zuercher@aggreko.com::5bdeee0f-0565-4a90-9055-4a00242f2c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7B6"/>
    <w:rsid w:val="00001B65"/>
    <w:rsid w:val="00002909"/>
    <w:rsid w:val="00002F36"/>
    <w:rsid w:val="000033FF"/>
    <w:rsid w:val="000064EA"/>
    <w:rsid w:val="00015904"/>
    <w:rsid w:val="00023C8E"/>
    <w:rsid w:val="00025E4D"/>
    <w:rsid w:val="000274AB"/>
    <w:rsid w:val="0003536D"/>
    <w:rsid w:val="00036250"/>
    <w:rsid w:val="000370CB"/>
    <w:rsid w:val="00044CEC"/>
    <w:rsid w:val="00045E44"/>
    <w:rsid w:val="00051691"/>
    <w:rsid w:val="000557F4"/>
    <w:rsid w:val="00056667"/>
    <w:rsid w:val="00056769"/>
    <w:rsid w:val="0005745A"/>
    <w:rsid w:val="0007078A"/>
    <w:rsid w:val="000755AC"/>
    <w:rsid w:val="0007577B"/>
    <w:rsid w:val="00080F94"/>
    <w:rsid w:val="0008303F"/>
    <w:rsid w:val="00095A3C"/>
    <w:rsid w:val="00095AE7"/>
    <w:rsid w:val="000A0E1F"/>
    <w:rsid w:val="000A19D7"/>
    <w:rsid w:val="000A2D1B"/>
    <w:rsid w:val="000A4179"/>
    <w:rsid w:val="000B0D09"/>
    <w:rsid w:val="000B1468"/>
    <w:rsid w:val="000B59A0"/>
    <w:rsid w:val="000C3D87"/>
    <w:rsid w:val="000C6BD7"/>
    <w:rsid w:val="000D0DB3"/>
    <w:rsid w:val="000D393E"/>
    <w:rsid w:val="000E6C17"/>
    <w:rsid w:val="000F3241"/>
    <w:rsid w:val="000F60CA"/>
    <w:rsid w:val="000F6FF4"/>
    <w:rsid w:val="00101A03"/>
    <w:rsid w:val="00105E4C"/>
    <w:rsid w:val="001109F9"/>
    <w:rsid w:val="00110C85"/>
    <w:rsid w:val="00112CFA"/>
    <w:rsid w:val="001144E4"/>
    <w:rsid w:val="0011579B"/>
    <w:rsid w:val="001265F0"/>
    <w:rsid w:val="00130971"/>
    <w:rsid w:val="00134FE2"/>
    <w:rsid w:val="00137ED0"/>
    <w:rsid w:val="00140078"/>
    <w:rsid w:val="001441C6"/>
    <w:rsid w:val="00144821"/>
    <w:rsid w:val="00150146"/>
    <w:rsid w:val="00150E11"/>
    <w:rsid w:val="0015472D"/>
    <w:rsid w:val="001566AC"/>
    <w:rsid w:val="00157036"/>
    <w:rsid w:val="00160504"/>
    <w:rsid w:val="001626AB"/>
    <w:rsid w:val="00175EFF"/>
    <w:rsid w:val="001803AC"/>
    <w:rsid w:val="00181AD2"/>
    <w:rsid w:val="0018375B"/>
    <w:rsid w:val="00190B52"/>
    <w:rsid w:val="00191ACB"/>
    <w:rsid w:val="00191E43"/>
    <w:rsid w:val="0019438E"/>
    <w:rsid w:val="00194BCA"/>
    <w:rsid w:val="0019705D"/>
    <w:rsid w:val="001A18B7"/>
    <w:rsid w:val="001A4337"/>
    <w:rsid w:val="001B6116"/>
    <w:rsid w:val="001B6723"/>
    <w:rsid w:val="001C080F"/>
    <w:rsid w:val="001D4956"/>
    <w:rsid w:val="001E3686"/>
    <w:rsid w:val="001E45D5"/>
    <w:rsid w:val="001E4BA2"/>
    <w:rsid w:val="001F1EDE"/>
    <w:rsid w:val="001F28E4"/>
    <w:rsid w:val="001F2EEE"/>
    <w:rsid w:val="001F4D88"/>
    <w:rsid w:val="001F50D7"/>
    <w:rsid w:val="001F7589"/>
    <w:rsid w:val="00201AB6"/>
    <w:rsid w:val="00202097"/>
    <w:rsid w:val="00202606"/>
    <w:rsid w:val="0020505C"/>
    <w:rsid w:val="00206D09"/>
    <w:rsid w:val="00206EFC"/>
    <w:rsid w:val="00211135"/>
    <w:rsid w:val="002134AE"/>
    <w:rsid w:val="00216E15"/>
    <w:rsid w:val="002254AE"/>
    <w:rsid w:val="002315C3"/>
    <w:rsid w:val="00237392"/>
    <w:rsid w:val="00240128"/>
    <w:rsid w:val="00241242"/>
    <w:rsid w:val="002472B1"/>
    <w:rsid w:val="0025087E"/>
    <w:rsid w:val="002570F0"/>
    <w:rsid w:val="00260604"/>
    <w:rsid w:val="0026089F"/>
    <w:rsid w:val="00261DF2"/>
    <w:rsid w:val="002656E4"/>
    <w:rsid w:val="00265BF4"/>
    <w:rsid w:val="00266D97"/>
    <w:rsid w:val="0026740E"/>
    <w:rsid w:val="00275201"/>
    <w:rsid w:val="00275774"/>
    <w:rsid w:val="00280283"/>
    <w:rsid w:val="00286241"/>
    <w:rsid w:val="0028763F"/>
    <w:rsid w:val="00290521"/>
    <w:rsid w:val="002921EE"/>
    <w:rsid w:val="00293F03"/>
    <w:rsid w:val="002962AC"/>
    <w:rsid w:val="002A0E2A"/>
    <w:rsid w:val="002A11A5"/>
    <w:rsid w:val="002A2216"/>
    <w:rsid w:val="002A3E8B"/>
    <w:rsid w:val="002A73C1"/>
    <w:rsid w:val="002B269F"/>
    <w:rsid w:val="002B2D89"/>
    <w:rsid w:val="002B4543"/>
    <w:rsid w:val="002C0616"/>
    <w:rsid w:val="002C37FB"/>
    <w:rsid w:val="002D1A5C"/>
    <w:rsid w:val="002D3306"/>
    <w:rsid w:val="002E1D60"/>
    <w:rsid w:val="002E4523"/>
    <w:rsid w:val="002E68AE"/>
    <w:rsid w:val="002F2980"/>
    <w:rsid w:val="002F4434"/>
    <w:rsid w:val="00312ED0"/>
    <w:rsid w:val="0031475F"/>
    <w:rsid w:val="003236B9"/>
    <w:rsid w:val="003239C8"/>
    <w:rsid w:val="00325210"/>
    <w:rsid w:val="00330B4B"/>
    <w:rsid w:val="003312E9"/>
    <w:rsid w:val="0033280F"/>
    <w:rsid w:val="00332A09"/>
    <w:rsid w:val="003346B4"/>
    <w:rsid w:val="00335567"/>
    <w:rsid w:val="00343FAE"/>
    <w:rsid w:val="00350ADF"/>
    <w:rsid w:val="003530A7"/>
    <w:rsid w:val="0035695E"/>
    <w:rsid w:val="00356AC5"/>
    <w:rsid w:val="0035771E"/>
    <w:rsid w:val="00357E57"/>
    <w:rsid w:val="003608D0"/>
    <w:rsid w:val="00361CC9"/>
    <w:rsid w:val="0036290F"/>
    <w:rsid w:val="00373BA9"/>
    <w:rsid w:val="00375FB6"/>
    <w:rsid w:val="003842D1"/>
    <w:rsid w:val="0038700B"/>
    <w:rsid w:val="003876F2"/>
    <w:rsid w:val="0039464F"/>
    <w:rsid w:val="00395639"/>
    <w:rsid w:val="003959B9"/>
    <w:rsid w:val="00396689"/>
    <w:rsid w:val="00397214"/>
    <w:rsid w:val="003A1DDF"/>
    <w:rsid w:val="003A2CE8"/>
    <w:rsid w:val="003A3129"/>
    <w:rsid w:val="003A35AB"/>
    <w:rsid w:val="003A66EE"/>
    <w:rsid w:val="003B04C6"/>
    <w:rsid w:val="003B3146"/>
    <w:rsid w:val="003C1F67"/>
    <w:rsid w:val="003D05A5"/>
    <w:rsid w:val="003D13BC"/>
    <w:rsid w:val="003D3779"/>
    <w:rsid w:val="003D59D2"/>
    <w:rsid w:val="003D6C07"/>
    <w:rsid w:val="003E1151"/>
    <w:rsid w:val="003E321C"/>
    <w:rsid w:val="003F0DD1"/>
    <w:rsid w:val="003F1965"/>
    <w:rsid w:val="003F1C27"/>
    <w:rsid w:val="003F1C76"/>
    <w:rsid w:val="0040198F"/>
    <w:rsid w:val="00401A46"/>
    <w:rsid w:val="004035CB"/>
    <w:rsid w:val="004036A1"/>
    <w:rsid w:val="004044A1"/>
    <w:rsid w:val="00405624"/>
    <w:rsid w:val="00407CDF"/>
    <w:rsid w:val="00410766"/>
    <w:rsid w:val="00410B9D"/>
    <w:rsid w:val="00420B64"/>
    <w:rsid w:val="0042109A"/>
    <w:rsid w:val="00421EFF"/>
    <w:rsid w:val="00423167"/>
    <w:rsid w:val="004241B3"/>
    <w:rsid w:val="00424B3F"/>
    <w:rsid w:val="00425B20"/>
    <w:rsid w:val="00434532"/>
    <w:rsid w:val="00435DA9"/>
    <w:rsid w:val="00441D61"/>
    <w:rsid w:val="00456C2D"/>
    <w:rsid w:val="00465E88"/>
    <w:rsid w:val="00467FA2"/>
    <w:rsid w:val="00473925"/>
    <w:rsid w:val="0048248D"/>
    <w:rsid w:val="00483AC2"/>
    <w:rsid w:val="00483BFF"/>
    <w:rsid w:val="004855C9"/>
    <w:rsid w:val="0049038B"/>
    <w:rsid w:val="00490632"/>
    <w:rsid w:val="0049242A"/>
    <w:rsid w:val="004959B7"/>
    <w:rsid w:val="004A55F5"/>
    <w:rsid w:val="004A76F8"/>
    <w:rsid w:val="004B0C0C"/>
    <w:rsid w:val="004B303E"/>
    <w:rsid w:val="004B49D6"/>
    <w:rsid w:val="004B557E"/>
    <w:rsid w:val="004B6B63"/>
    <w:rsid w:val="004B7674"/>
    <w:rsid w:val="004B7ECE"/>
    <w:rsid w:val="004C4DF5"/>
    <w:rsid w:val="004C7F90"/>
    <w:rsid w:val="004D278C"/>
    <w:rsid w:val="004D2F3F"/>
    <w:rsid w:val="004D5F3C"/>
    <w:rsid w:val="004E63E1"/>
    <w:rsid w:val="004E78D6"/>
    <w:rsid w:val="00500AB6"/>
    <w:rsid w:val="0050414E"/>
    <w:rsid w:val="00504E8E"/>
    <w:rsid w:val="00506AF8"/>
    <w:rsid w:val="00517D07"/>
    <w:rsid w:val="00521CA9"/>
    <w:rsid w:val="00524D68"/>
    <w:rsid w:val="00530454"/>
    <w:rsid w:val="00531416"/>
    <w:rsid w:val="00532545"/>
    <w:rsid w:val="005349F1"/>
    <w:rsid w:val="00535A2C"/>
    <w:rsid w:val="00536FA2"/>
    <w:rsid w:val="00540BDC"/>
    <w:rsid w:val="00543DBA"/>
    <w:rsid w:val="005443FA"/>
    <w:rsid w:val="00544B00"/>
    <w:rsid w:val="00546F22"/>
    <w:rsid w:val="00550070"/>
    <w:rsid w:val="0055051C"/>
    <w:rsid w:val="00551258"/>
    <w:rsid w:val="00551A44"/>
    <w:rsid w:val="0055321C"/>
    <w:rsid w:val="005541F6"/>
    <w:rsid w:val="005554E2"/>
    <w:rsid w:val="00557CDD"/>
    <w:rsid w:val="0056379C"/>
    <w:rsid w:val="005637BA"/>
    <w:rsid w:val="00565950"/>
    <w:rsid w:val="005739DF"/>
    <w:rsid w:val="0057692D"/>
    <w:rsid w:val="005817CF"/>
    <w:rsid w:val="005832DD"/>
    <w:rsid w:val="0058419F"/>
    <w:rsid w:val="00584C06"/>
    <w:rsid w:val="0058562E"/>
    <w:rsid w:val="00586674"/>
    <w:rsid w:val="00587BE8"/>
    <w:rsid w:val="00591704"/>
    <w:rsid w:val="005A098F"/>
    <w:rsid w:val="005A3318"/>
    <w:rsid w:val="005B2FB9"/>
    <w:rsid w:val="005C23F6"/>
    <w:rsid w:val="005C4F17"/>
    <w:rsid w:val="005D060C"/>
    <w:rsid w:val="005D0D76"/>
    <w:rsid w:val="005D26C5"/>
    <w:rsid w:val="005D48A7"/>
    <w:rsid w:val="005E0915"/>
    <w:rsid w:val="005E43F9"/>
    <w:rsid w:val="005E76E7"/>
    <w:rsid w:val="005F34D7"/>
    <w:rsid w:val="005F4D84"/>
    <w:rsid w:val="005F53F9"/>
    <w:rsid w:val="005F5F99"/>
    <w:rsid w:val="005F662E"/>
    <w:rsid w:val="00602DBE"/>
    <w:rsid w:val="00603AF0"/>
    <w:rsid w:val="006128F0"/>
    <w:rsid w:val="00613CC9"/>
    <w:rsid w:val="00615473"/>
    <w:rsid w:val="00616B87"/>
    <w:rsid w:val="006260CB"/>
    <w:rsid w:val="006313A7"/>
    <w:rsid w:val="00633323"/>
    <w:rsid w:val="00633693"/>
    <w:rsid w:val="006351ED"/>
    <w:rsid w:val="00635DA8"/>
    <w:rsid w:val="006372DC"/>
    <w:rsid w:val="00640EDB"/>
    <w:rsid w:val="00641172"/>
    <w:rsid w:val="006420B7"/>
    <w:rsid w:val="00642624"/>
    <w:rsid w:val="0064357F"/>
    <w:rsid w:val="0064465A"/>
    <w:rsid w:val="006468A5"/>
    <w:rsid w:val="00647A77"/>
    <w:rsid w:val="0065154C"/>
    <w:rsid w:val="006525B0"/>
    <w:rsid w:val="00660598"/>
    <w:rsid w:val="0067047B"/>
    <w:rsid w:val="00671EF3"/>
    <w:rsid w:val="006737EA"/>
    <w:rsid w:val="00677F80"/>
    <w:rsid w:val="0068087E"/>
    <w:rsid w:val="006857DB"/>
    <w:rsid w:val="00691E11"/>
    <w:rsid w:val="006925C1"/>
    <w:rsid w:val="00697398"/>
    <w:rsid w:val="006A2F97"/>
    <w:rsid w:val="006A621B"/>
    <w:rsid w:val="006B0A45"/>
    <w:rsid w:val="006B1409"/>
    <w:rsid w:val="006B288D"/>
    <w:rsid w:val="006B2C9B"/>
    <w:rsid w:val="006B4325"/>
    <w:rsid w:val="006C05F6"/>
    <w:rsid w:val="006C717F"/>
    <w:rsid w:val="006D31B1"/>
    <w:rsid w:val="006D3B3D"/>
    <w:rsid w:val="006D3E30"/>
    <w:rsid w:val="006D4763"/>
    <w:rsid w:val="006D51A5"/>
    <w:rsid w:val="006E01BF"/>
    <w:rsid w:val="006E0FD8"/>
    <w:rsid w:val="006F1544"/>
    <w:rsid w:val="006F24E6"/>
    <w:rsid w:val="006F511C"/>
    <w:rsid w:val="00703767"/>
    <w:rsid w:val="007037E2"/>
    <w:rsid w:val="00711904"/>
    <w:rsid w:val="007138C2"/>
    <w:rsid w:val="00721D12"/>
    <w:rsid w:val="00732B9E"/>
    <w:rsid w:val="00733085"/>
    <w:rsid w:val="007400DC"/>
    <w:rsid w:val="0075336A"/>
    <w:rsid w:val="007568FB"/>
    <w:rsid w:val="00762D93"/>
    <w:rsid w:val="007633D3"/>
    <w:rsid w:val="007636D2"/>
    <w:rsid w:val="00765BE7"/>
    <w:rsid w:val="00767093"/>
    <w:rsid w:val="007709D6"/>
    <w:rsid w:val="00777981"/>
    <w:rsid w:val="00783455"/>
    <w:rsid w:val="00786AD1"/>
    <w:rsid w:val="00786AD5"/>
    <w:rsid w:val="00787C1B"/>
    <w:rsid w:val="007950F7"/>
    <w:rsid w:val="00795B61"/>
    <w:rsid w:val="007962E0"/>
    <w:rsid w:val="00796932"/>
    <w:rsid w:val="007A264E"/>
    <w:rsid w:val="007A582C"/>
    <w:rsid w:val="007A5FB9"/>
    <w:rsid w:val="007B0957"/>
    <w:rsid w:val="007B118A"/>
    <w:rsid w:val="007B3B0C"/>
    <w:rsid w:val="007B42B0"/>
    <w:rsid w:val="007B4654"/>
    <w:rsid w:val="007B525A"/>
    <w:rsid w:val="007B64AF"/>
    <w:rsid w:val="007B69DF"/>
    <w:rsid w:val="007C4414"/>
    <w:rsid w:val="007C56F1"/>
    <w:rsid w:val="007C5CDF"/>
    <w:rsid w:val="007D3122"/>
    <w:rsid w:val="007D5297"/>
    <w:rsid w:val="007D799C"/>
    <w:rsid w:val="007E27B0"/>
    <w:rsid w:val="007E72A5"/>
    <w:rsid w:val="007F2438"/>
    <w:rsid w:val="007F4BCB"/>
    <w:rsid w:val="007F4DF0"/>
    <w:rsid w:val="00800B37"/>
    <w:rsid w:val="008037C0"/>
    <w:rsid w:val="008040BE"/>
    <w:rsid w:val="0080440B"/>
    <w:rsid w:val="00805DF5"/>
    <w:rsid w:val="0082179C"/>
    <w:rsid w:val="00822ED3"/>
    <w:rsid w:val="0082469A"/>
    <w:rsid w:val="0082569D"/>
    <w:rsid w:val="00827AEB"/>
    <w:rsid w:val="00833F1F"/>
    <w:rsid w:val="00834060"/>
    <w:rsid w:val="00835974"/>
    <w:rsid w:val="0084545C"/>
    <w:rsid w:val="00846E2E"/>
    <w:rsid w:val="00853EBA"/>
    <w:rsid w:val="00855428"/>
    <w:rsid w:val="00856054"/>
    <w:rsid w:val="00856C67"/>
    <w:rsid w:val="008601E1"/>
    <w:rsid w:val="0086480C"/>
    <w:rsid w:val="0086509D"/>
    <w:rsid w:val="00874B49"/>
    <w:rsid w:val="00874B5F"/>
    <w:rsid w:val="00876582"/>
    <w:rsid w:val="00887FBA"/>
    <w:rsid w:val="00890337"/>
    <w:rsid w:val="008A6AB7"/>
    <w:rsid w:val="008B0D5E"/>
    <w:rsid w:val="008B799C"/>
    <w:rsid w:val="008C01F3"/>
    <w:rsid w:val="008C09D6"/>
    <w:rsid w:val="008C3F69"/>
    <w:rsid w:val="008C66C4"/>
    <w:rsid w:val="008D1E34"/>
    <w:rsid w:val="008D4EB0"/>
    <w:rsid w:val="008D6286"/>
    <w:rsid w:val="008E0DD0"/>
    <w:rsid w:val="008E68AC"/>
    <w:rsid w:val="008F1632"/>
    <w:rsid w:val="008F2F72"/>
    <w:rsid w:val="008F5877"/>
    <w:rsid w:val="00900881"/>
    <w:rsid w:val="0090498F"/>
    <w:rsid w:val="0090694D"/>
    <w:rsid w:val="00913008"/>
    <w:rsid w:val="00913ABF"/>
    <w:rsid w:val="00920CE9"/>
    <w:rsid w:val="00920D9B"/>
    <w:rsid w:val="009223FD"/>
    <w:rsid w:val="0092708E"/>
    <w:rsid w:val="00930513"/>
    <w:rsid w:val="00933F51"/>
    <w:rsid w:val="00937E5E"/>
    <w:rsid w:val="0094079D"/>
    <w:rsid w:val="00941C5E"/>
    <w:rsid w:val="00944F8B"/>
    <w:rsid w:val="00945519"/>
    <w:rsid w:val="00951763"/>
    <w:rsid w:val="00952449"/>
    <w:rsid w:val="0095489B"/>
    <w:rsid w:val="00954EE5"/>
    <w:rsid w:val="0095651E"/>
    <w:rsid w:val="00965ABE"/>
    <w:rsid w:val="00984FD7"/>
    <w:rsid w:val="00985233"/>
    <w:rsid w:val="0098592B"/>
    <w:rsid w:val="009907B6"/>
    <w:rsid w:val="00992769"/>
    <w:rsid w:val="009933C6"/>
    <w:rsid w:val="0099367B"/>
    <w:rsid w:val="00994E23"/>
    <w:rsid w:val="0099504F"/>
    <w:rsid w:val="009A191D"/>
    <w:rsid w:val="009A29A3"/>
    <w:rsid w:val="009A3431"/>
    <w:rsid w:val="009A58F1"/>
    <w:rsid w:val="009A5FA1"/>
    <w:rsid w:val="009B05CC"/>
    <w:rsid w:val="009B1110"/>
    <w:rsid w:val="009B1C16"/>
    <w:rsid w:val="009B1C21"/>
    <w:rsid w:val="009B6D1C"/>
    <w:rsid w:val="009C343D"/>
    <w:rsid w:val="009C4903"/>
    <w:rsid w:val="009C733B"/>
    <w:rsid w:val="009D1C65"/>
    <w:rsid w:val="009D63FD"/>
    <w:rsid w:val="009E2490"/>
    <w:rsid w:val="009E44FE"/>
    <w:rsid w:val="009F0D09"/>
    <w:rsid w:val="009F1F33"/>
    <w:rsid w:val="009F503B"/>
    <w:rsid w:val="00A01D8B"/>
    <w:rsid w:val="00A03593"/>
    <w:rsid w:val="00A07A4E"/>
    <w:rsid w:val="00A07F1E"/>
    <w:rsid w:val="00A104CC"/>
    <w:rsid w:val="00A1434A"/>
    <w:rsid w:val="00A14CB8"/>
    <w:rsid w:val="00A16FA7"/>
    <w:rsid w:val="00A17594"/>
    <w:rsid w:val="00A2266C"/>
    <w:rsid w:val="00A25BC0"/>
    <w:rsid w:val="00A26CD7"/>
    <w:rsid w:val="00A30360"/>
    <w:rsid w:val="00A35978"/>
    <w:rsid w:val="00A439FF"/>
    <w:rsid w:val="00A43A03"/>
    <w:rsid w:val="00A46333"/>
    <w:rsid w:val="00A47BEF"/>
    <w:rsid w:val="00A5592C"/>
    <w:rsid w:val="00A55C5E"/>
    <w:rsid w:val="00A60C37"/>
    <w:rsid w:val="00A60C41"/>
    <w:rsid w:val="00A60F82"/>
    <w:rsid w:val="00A65F2D"/>
    <w:rsid w:val="00A71E8E"/>
    <w:rsid w:val="00A738F4"/>
    <w:rsid w:val="00A76CFE"/>
    <w:rsid w:val="00A80616"/>
    <w:rsid w:val="00A80774"/>
    <w:rsid w:val="00A8389D"/>
    <w:rsid w:val="00A93EEC"/>
    <w:rsid w:val="00A94619"/>
    <w:rsid w:val="00A95EDB"/>
    <w:rsid w:val="00AA2800"/>
    <w:rsid w:val="00AB1CB4"/>
    <w:rsid w:val="00AB2A9B"/>
    <w:rsid w:val="00AB3083"/>
    <w:rsid w:val="00AB78C5"/>
    <w:rsid w:val="00AB7C71"/>
    <w:rsid w:val="00AB7E7E"/>
    <w:rsid w:val="00AC6B2A"/>
    <w:rsid w:val="00AC783E"/>
    <w:rsid w:val="00AD4DE7"/>
    <w:rsid w:val="00AE0B48"/>
    <w:rsid w:val="00AE2304"/>
    <w:rsid w:val="00AE4821"/>
    <w:rsid w:val="00AE4F5D"/>
    <w:rsid w:val="00AE6FF9"/>
    <w:rsid w:val="00AF0905"/>
    <w:rsid w:val="00AF0A0F"/>
    <w:rsid w:val="00AF2495"/>
    <w:rsid w:val="00AF5C76"/>
    <w:rsid w:val="00AF6477"/>
    <w:rsid w:val="00B017CD"/>
    <w:rsid w:val="00B03CC6"/>
    <w:rsid w:val="00B10AC6"/>
    <w:rsid w:val="00B137CF"/>
    <w:rsid w:val="00B16A0A"/>
    <w:rsid w:val="00B17E94"/>
    <w:rsid w:val="00B21E2A"/>
    <w:rsid w:val="00B245FB"/>
    <w:rsid w:val="00B262DD"/>
    <w:rsid w:val="00B300E6"/>
    <w:rsid w:val="00B31EDB"/>
    <w:rsid w:val="00B32B11"/>
    <w:rsid w:val="00B33093"/>
    <w:rsid w:val="00B339D0"/>
    <w:rsid w:val="00B340D1"/>
    <w:rsid w:val="00B34EE2"/>
    <w:rsid w:val="00B35A17"/>
    <w:rsid w:val="00B40C16"/>
    <w:rsid w:val="00B55AA7"/>
    <w:rsid w:val="00B622A5"/>
    <w:rsid w:val="00B64DB1"/>
    <w:rsid w:val="00B672F7"/>
    <w:rsid w:val="00B70CFA"/>
    <w:rsid w:val="00B7182A"/>
    <w:rsid w:val="00B757A7"/>
    <w:rsid w:val="00B77A8C"/>
    <w:rsid w:val="00B86668"/>
    <w:rsid w:val="00B8712A"/>
    <w:rsid w:val="00B90747"/>
    <w:rsid w:val="00B90BF3"/>
    <w:rsid w:val="00B926B7"/>
    <w:rsid w:val="00B96A60"/>
    <w:rsid w:val="00B96BF2"/>
    <w:rsid w:val="00B97003"/>
    <w:rsid w:val="00BA4E4A"/>
    <w:rsid w:val="00BA5445"/>
    <w:rsid w:val="00BB0182"/>
    <w:rsid w:val="00BB211F"/>
    <w:rsid w:val="00BB3B04"/>
    <w:rsid w:val="00BB7067"/>
    <w:rsid w:val="00BC07CD"/>
    <w:rsid w:val="00BC117F"/>
    <w:rsid w:val="00BC38C8"/>
    <w:rsid w:val="00BC5151"/>
    <w:rsid w:val="00BC55C0"/>
    <w:rsid w:val="00BC6230"/>
    <w:rsid w:val="00BC73CD"/>
    <w:rsid w:val="00BD62EB"/>
    <w:rsid w:val="00BD63D4"/>
    <w:rsid w:val="00BD744D"/>
    <w:rsid w:val="00BE52EE"/>
    <w:rsid w:val="00BF5FAD"/>
    <w:rsid w:val="00C00389"/>
    <w:rsid w:val="00C011A4"/>
    <w:rsid w:val="00C21D61"/>
    <w:rsid w:val="00C333E6"/>
    <w:rsid w:val="00C373AB"/>
    <w:rsid w:val="00C4060D"/>
    <w:rsid w:val="00C45187"/>
    <w:rsid w:val="00C45554"/>
    <w:rsid w:val="00C4663D"/>
    <w:rsid w:val="00C505E3"/>
    <w:rsid w:val="00C51830"/>
    <w:rsid w:val="00C5603B"/>
    <w:rsid w:val="00C6610C"/>
    <w:rsid w:val="00C6633F"/>
    <w:rsid w:val="00C6675E"/>
    <w:rsid w:val="00C70CC5"/>
    <w:rsid w:val="00C71D52"/>
    <w:rsid w:val="00C7215A"/>
    <w:rsid w:val="00C83ADD"/>
    <w:rsid w:val="00C847A3"/>
    <w:rsid w:val="00C8527F"/>
    <w:rsid w:val="00C85AB8"/>
    <w:rsid w:val="00C861EC"/>
    <w:rsid w:val="00C8672F"/>
    <w:rsid w:val="00C86DE0"/>
    <w:rsid w:val="00CA1903"/>
    <w:rsid w:val="00CB1B03"/>
    <w:rsid w:val="00CB507F"/>
    <w:rsid w:val="00CC617F"/>
    <w:rsid w:val="00CD0339"/>
    <w:rsid w:val="00CD0961"/>
    <w:rsid w:val="00CD214C"/>
    <w:rsid w:val="00CD461A"/>
    <w:rsid w:val="00CE2F79"/>
    <w:rsid w:val="00CE3955"/>
    <w:rsid w:val="00CF300C"/>
    <w:rsid w:val="00CF43C4"/>
    <w:rsid w:val="00CF457C"/>
    <w:rsid w:val="00CF4FC4"/>
    <w:rsid w:val="00D01688"/>
    <w:rsid w:val="00D030BF"/>
    <w:rsid w:val="00D03DCF"/>
    <w:rsid w:val="00D04919"/>
    <w:rsid w:val="00D05480"/>
    <w:rsid w:val="00D06AAC"/>
    <w:rsid w:val="00D108E6"/>
    <w:rsid w:val="00D122DC"/>
    <w:rsid w:val="00D16E71"/>
    <w:rsid w:val="00D22C2C"/>
    <w:rsid w:val="00D26242"/>
    <w:rsid w:val="00D27A68"/>
    <w:rsid w:val="00D326A2"/>
    <w:rsid w:val="00D36D4A"/>
    <w:rsid w:val="00D442EB"/>
    <w:rsid w:val="00D4487E"/>
    <w:rsid w:val="00D52D8A"/>
    <w:rsid w:val="00D540C4"/>
    <w:rsid w:val="00D628BA"/>
    <w:rsid w:val="00D650B0"/>
    <w:rsid w:val="00D71C02"/>
    <w:rsid w:val="00D7302E"/>
    <w:rsid w:val="00D7535E"/>
    <w:rsid w:val="00D77298"/>
    <w:rsid w:val="00D77493"/>
    <w:rsid w:val="00D83D5C"/>
    <w:rsid w:val="00D8536D"/>
    <w:rsid w:val="00D859ED"/>
    <w:rsid w:val="00D90742"/>
    <w:rsid w:val="00D9089E"/>
    <w:rsid w:val="00D91826"/>
    <w:rsid w:val="00D9264F"/>
    <w:rsid w:val="00D947AE"/>
    <w:rsid w:val="00D95A8F"/>
    <w:rsid w:val="00DA1A93"/>
    <w:rsid w:val="00DA3A3E"/>
    <w:rsid w:val="00DA59AE"/>
    <w:rsid w:val="00DA5E71"/>
    <w:rsid w:val="00DA7458"/>
    <w:rsid w:val="00DB0700"/>
    <w:rsid w:val="00DB1BD9"/>
    <w:rsid w:val="00DB2242"/>
    <w:rsid w:val="00DB5BBD"/>
    <w:rsid w:val="00DB6347"/>
    <w:rsid w:val="00DB7071"/>
    <w:rsid w:val="00DB7084"/>
    <w:rsid w:val="00DC5297"/>
    <w:rsid w:val="00DD24C9"/>
    <w:rsid w:val="00DD3265"/>
    <w:rsid w:val="00DD4A93"/>
    <w:rsid w:val="00DD5FDA"/>
    <w:rsid w:val="00DD75CB"/>
    <w:rsid w:val="00DE5EB7"/>
    <w:rsid w:val="00DF5C16"/>
    <w:rsid w:val="00DF6490"/>
    <w:rsid w:val="00E00136"/>
    <w:rsid w:val="00E04F9C"/>
    <w:rsid w:val="00E06061"/>
    <w:rsid w:val="00E07F96"/>
    <w:rsid w:val="00E12694"/>
    <w:rsid w:val="00E15AB6"/>
    <w:rsid w:val="00E2244A"/>
    <w:rsid w:val="00E27096"/>
    <w:rsid w:val="00E3161D"/>
    <w:rsid w:val="00E3709D"/>
    <w:rsid w:val="00E37351"/>
    <w:rsid w:val="00E4299A"/>
    <w:rsid w:val="00E477AD"/>
    <w:rsid w:val="00E50471"/>
    <w:rsid w:val="00E50740"/>
    <w:rsid w:val="00E533DC"/>
    <w:rsid w:val="00E6419A"/>
    <w:rsid w:val="00E65369"/>
    <w:rsid w:val="00E660AC"/>
    <w:rsid w:val="00E67A0C"/>
    <w:rsid w:val="00E70782"/>
    <w:rsid w:val="00E77DB0"/>
    <w:rsid w:val="00E91710"/>
    <w:rsid w:val="00E938CF"/>
    <w:rsid w:val="00E948C4"/>
    <w:rsid w:val="00E9495A"/>
    <w:rsid w:val="00E95E14"/>
    <w:rsid w:val="00E96C16"/>
    <w:rsid w:val="00EA1385"/>
    <w:rsid w:val="00EA2EFC"/>
    <w:rsid w:val="00EA5488"/>
    <w:rsid w:val="00EA5EA6"/>
    <w:rsid w:val="00EA788B"/>
    <w:rsid w:val="00EC09B1"/>
    <w:rsid w:val="00EC0FA7"/>
    <w:rsid w:val="00EC1A1B"/>
    <w:rsid w:val="00EC1AAD"/>
    <w:rsid w:val="00EC4445"/>
    <w:rsid w:val="00EC6AA7"/>
    <w:rsid w:val="00EC7D6F"/>
    <w:rsid w:val="00ED12D8"/>
    <w:rsid w:val="00ED4DF2"/>
    <w:rsid w:val="00ED69EE"/>
    <w:rsid w:val="00ED7242"/>
    <w:rsid w:val="00EE143F"/>
    <w:rsid w:val="00EE15B0"/>
    <w:rsid w:val="00EE3389"/>
    <w:rsid w:val="00EE4140"/>
    <w:rsid w:val="00EE52B6"/>
    <w:rsid w:val="00EE76F4"/>
    <w:rsid w:val="00EF095B"/>
    <w:rsid w:val="00EF41B7"/>
    <w:rsid w:val="00EF53D2"/>
    <w:rsid w:val="00EF579B"/>
    <w:rsid w:val="00EF5864"/>
    <w:rsid w:val="00F00519"/>
    <w:rsid w:val="00F00CD8"/>
    <w:rsid w:val="00F079BD"/>
    <w:rsid w:val="00F20521"/>
    <w:rsid w:val="00F2551C"/>
    <w:rsid w:val="00F27920"/>
    <w:rsid w:val="00F31EFA"/>
    <w:rsid w:val="00F33558"/>
    <w:rsid w:val="00F43B36"/>
    <w:rsid w:val="00F43D2F"/>
    <w:rsid w:val="00F4458D"/>
    <w:rsid w:val="00F54A88"/>
    <w:rsid w:val="00F638EA"/>
    <w:rsid w:val="00F63B35"/>
    <w:rsid w:val="00F648C4"/>
    <w:rsid w:val="00F660E7"/>
    <w:rsid w:val="00F6685D"/>
    <w:rsid w:val="00F731A7"/>
    <w:rsid w:val="00F80EB1"/>
    <w:rsid w:val="00F82AD4"/>
    <w:rsid w:val="00F830A1"/>
    <w:rsid w:val="00F87F08"/>
    <w:rsid w:val="00F93A90"/>
    <w:rsid w:val="00F95D60"/>
    <w:rsid w:val="00FA16F1"/>
    <w:rsid w:val="00FA3B46"/>
    <w:rsid w:val="00FA4692"/>
    <w:rsid w:val="00FA53CF"/>
    <w:rsid w:val="00FD0112"/>
    <w:rsid w:val="00FD0560"/>
    <w:rsid w:val="00FD0D0A"/>
    <w:rsid w:val="00FD42F8"/>
    <w:rsid w:val="00FD5A0A"/>
    <w:rsid w:val="00FD774E"/>
    <w:rsid w:val="00FE4DBB"/>
    <w:rsid w:val="00FE561D"/>
    <w:rsid w:val="00FE75D1"/>
    <w:rsid w:val="00FF2F97"/>
    <w:rsid w:val="00FF3179"/>
    <w:rsid w:val="00FF73B0"/>
    <w:rsid w:val="03A384D8"/>
    <w:rsid w:val="09FE0B7C"/>
    <w:rsid w:val="0C6EE896"/>
    <w:rsid w:val="1CC59504"/>
    <w:rsid w:val="1DAE06B7"/>
    <w:rsid w:val="2390B956"/>
    <w:rsid w:val="242705E4"/>
    <w:rsid w:val="375D35AA"/>
    <w:rsid w:val="3EC03A21"/>
    <w:rsid w:val="43F036F9"/>
    <w:rsid w:val="4C4C2116"/>
    <w:rsid w:val="4D7DF0E2"/>
    <w:rsid w:val="4DD49F7C"/>
    <w:rsid w:val="52C2D45E"/>
    <w:rsid w:val="5440A1A5"/>
    <w:rsid w:val="57BA76CF"/>
    <w:rsid w:val="606EE674"/>
    <w:rsid w:val="68BDC058"/>
    <w:rsid w:val="6F9EA315"/>
    <w:rsid w:val="713A7376"/>
    <w:rsid w:val="762B1A41"/>
    <w:rsid w:val="7FE229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727F2A"/>
  <w15:chartTrackingRefBased/>
  <w15:docId w15:val="{75FFCEC0-1B87-4FE1-924C-D3DB4C370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DBA"/>
    <w:rPr>
      <w:rFonts w:ascii="Arial" w:hAnsi="Arial"/>
      <w:sz w:val="18"/>
    </w:rPr>
  </w:style>
  <w:style w:type="paragraph" w:styleId="Heading1">
    <w:name w:val="heading 1"/>
    <w:basedOn w:val="Normal"/>
    <w:next w:val="Normal"/>
    <w:link w:val="Heading1Char"/>
    <w:uiPriority w:val="9"/>
    <w:qFormat/>
    <w:rsid w:val="008D6286"/>
    <w:pPr>
      <w:keepNext/>
      <w:keepLines/>
      <w:spacing w:before="120" w:after="120"/>
      <w:outlineLvl w:val="0"/>
    </w:pPr>
    <w:rPr>
      <w:rFonts w:asciiTheme="majorHAnsi" w:eastAsiaTheme="majorEastAsia" w:hAnsiTheme="majorHAnsi" w:cstheme="majorBidi"/>
      <w:b/>
      <w:color w:val="E97132" w:themeColor="accent2"/>
      <w:sz w:val="20"/>
      <w:szCs w:val="40"/>
    </w:rPr>
  </w:style>
  <w:style w:type="paragraph" w:styleId="Heading2">
    <w:name w:val="heading 2"/>
    <w:basedOn w:val="Normal"/>
    <w:next w:val="Normal"/>
    <w:link w:val="Heading2Char"/>
    <w:uiPriority w:val="9"/>
    <w:unhideWhenUsed/>
    <w:qFormat/>
    <w:rsid w:val="00FD5A0A"/>
    <w:pPr>
      <w:keepNext/>
      <w:keepLines/>
      <w:spacing w:before="160" w:after="80"/>
      <w:outlineLvl w:val="1"/>
    </w:pPr>
    <w:rPr>
      <w:rFonts w:asciiTheme="majorHAnsi" w:eastAsiaTheme="majorEastAsia" w:hAnsiTheme="majorHAnsi" w:cstheme="majorBidi"/>
      <w:b/>
      <w:color w:val="E97132" w:themeColor="accent2"/>
      <w:sz w:val="20"/>
      <w:szCs w:val="32"/>
    </w:rPr>
  </w:style>
  <w:style w:type="paragraph" w:styleId="Heading3">
    <w:name w:val="heading 3"/>
    <w:basedOn w:val="Normal"/>
    <w:next w:val="Normal"/>
    <w:link w:val="Heading3Char"/>
    <w:uiPriority w:val="9"/>
    <w:unhideWhenUsed/>
    <w:qFormat/>
    <w:rsid w:val="009907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07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07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07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07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07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07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286"/>
    <w:rPr>
      <w:rFonts w:asciiTheme="majorHAnsi" w:eastAsiaTheme="majorEastAsia" w:hAnsiTheme="majorHAnsi" w:cstheme="majorBidi"/>
      <w:b/>
      <w:color w:val="E97132" w:themeColor="accent2"/>
      <w:sz w:val="20"/>
      <w:szCs w:val="40"/>
    </w:rPr>
  </w:style>
  <w:style w:type="character" w:customStyle="1" w:styleId="Heading2Char">
    <w:name w:val="Heading 2 Char"/>
    <w:basedOn w:val="DefaultParagraphFont"/>
    <w:link w:val="Heading2"/>
    <w:uiPriority w:val="9"/>
    <w:rsid w:val="00FD5A0A"/>
    <w:rPr>
      <w:rFonts w:asciiTheme="majorHAnsi" w:eastAsiaTheme="majorEastAsia" w:hAnsiTheme="majorHAnsi" w:cstheme="majorBidi"/>
      <w:b/>
      <w:color w:val="E97132" w:themeColor="accent2"/>
      <w:sz w:val="20"/>
      <w:szCs w:val="32"/>
    </w:rPr>
  </w:style>
  <w:style w:type="character" w:customStyle="1" w:styleId="Heading3Char">
    <w:name w:val="Heading 3 Char"/>
    <w:basedOn w:val="DefaultParagraphFont"/>
    <w:link w:val="Heading3"/>
    <w:uiPriority w:val="9"/>
    <w:rsid w:val="009907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07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07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07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07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07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07B6"/>
    <w:rPr>
      <w:rFonts w:eastAsiaTheme="majorEastAsia" w:cstheme="majorBidi"/>
      <w:color w:val="272727" w:themeColor="text1" w:themeTint="D8"/>
    </w:rPr>
  </w:style>
  <w:style w:type="paragraph" w:styleId="Title">
    <w:name w:val="Title"/>
    <w:basedOn w:val="Normal"/>
    <w:next w:val="Normal"/>
    <w:link w:val="TitleChar"/>
    <w:uiPriority w:val="10"/>
    <w:qFormat/>
    <w:rsid w:val="009907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7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07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07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07B6"/>
    <w:pPr>
      <w:spacing w:before="160"/>
      <w:jc w:val="center"/>
    </w:pPr>
    <w:rPr>
      <w:i/>
      <w:iCs/>
      <w:color w:val="404040" w:themeColor="text1" w:themeTint="BF"/>
    </w:rPr>
  </w:style>
  <w:style w:type="character" w:customStyle="1" w:styleId="QuoteChar">
    <w:name w:val="Quote Char"/>
    <w:basedOn w:val="DefaultParagraphFont"/>
    <w:link w:val="Quote"/>
    <w:uiPriority w:val="29"/>
    <w:rsid w:val="009907B6"/>
    <w:rPr>
      <w:i/>
      <w:iCs/>
      <w:color w:val="404040" w:themeColor="text1" w:themeTint="BF"/>
    </w:rPr>
  </w:style>
  <w:style w:type="paragraph" w:styleId="ListParagraph">
    <w:name w:val="List Paragraph"/>
    <w:basedOn w:val="Normal"/>
    <w:uiPriority w:val="34"/>
    <w:qFormat/>
    <w:rsid w:val="009907B6"/>
    <w:pPr>
      <w:ind w:left="720"/>
      <w:contextualSpacing/>
    </w:pPr>
  </w:style>
  <w:style w:type="character" w:styleId="IntenseEmphasis">
    <w:name w:val="Intense Emphasis"/>
    <w:basedOn w:val="DefaultParagraphFont"/>
    <w:uiPriority w:val="21"/>
    <w:qFormat/>
    <w:rsid w:val="009907B6"/>
    <w:rPr>
      <w:i/>
      <w:iCs/>
      <w:color w:val="0F4761" w:themeColor="accent1" w:themeShade="BF"/>
    </w:rPr>
  </w:style>
  <w:style w:type="paragraph" w:styleId="IntenseQuote">
    <w:name w:val="Intense Quote"/>
    <w:basedOn w:val="Normal"/>
    <w:next w:val="Normal"/>
    <w:link w:val="IntenseQuoteChar"/>
    <w:uiPriority w:val="30"/>
    <w:qFormat/>
    <w:rsid w:val="009907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07B6"/>
    <w:rPr>
      <w:i/>
      <w:iCs/>
      <w:color w:val="0F4761" w:themeColor="accent1" w:themeShade="BF"/>
    </w:rPr>
  </w:style>
  <w:style w:type="character" w:styleId="IntenseReference">
    <w:name w:val="Intense Reference"/>
    <w:basedOn w:val="DefaultParagraphFont"/>
    <w:uiPriority w:val="32"/>
    <w:qFormat/>
    <w:rsid w:val="009907B6"/>
    <w:rPr>
      <w:b/>
      <w:bCs/>
      <w:smallCaps/>
      <w:color w:val="0F4761" w:themeColor="accent1" w:themeShade="BF"/>
      <w:spacing w:val="5"/>
    </w:rPr>
  </w:style>
  <w:style w:type="table" w:styleId="TableGrid">
    <w:name w:val="Table Grid"/>
    <w:basedOn w:val="TableNormal"/>
    <w:uiPriority w:val="39"/>
    <w:rsid w:val="00990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A28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2800"/>
  </w:style>
  <w:style w:type="paragraph" w:styleId="Footer">
    <w:name w:val="footer"/>
    <w:basedOn w:val="Normal"/>
    <w:link w:val="FooterChar"/>
    <w:uiPriority w:val="99"/>
    <w:unhideWhenUsed/>
    <w:rsid w:val="00AA28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2800"/>
  </w:style>
  <w:style w:type="table" w:styleId="ListTable3-Accent2">
    <w:name w:val="List Table 3 Accent 2"/>
    <w:basedOn w:val="TableNormal"/>
    <w:uiPriority w:val="48"/>
    <w:rsid w:val="00C6610C"/>
    <w:pPr>
      <w:spacing w:after="0" w:line="240" w:lineRule="auto"/>
    </w:p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customStyle="1" w:styleId="TableGrid1">
    <w:name w:val="Table Grid1"/>
    <w:basedOn w:val="TableNormal"/>
    <w:next w:val="TableGrid"/>
    <w:rsid w:val="005F34D7"/>
    <w:pPr>
      <w:keepLines/>
      <w:spacing w:after="120" w:line="280" w:lineRule="exact"/>
    </w:pPr>
    <w:rPr>
      <w:rFonts w:ascii="Times New Roman" w:eastAsia="Times New Roman" w:hAnsi="Times New Roman" w:cs="Times New Roman"/>
      <w:kern w:val="0"/>
      <w:sz w:val="20"/>
      <w:szCs w:val="20"/>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5F34D7"/>
    <w:pPr>
      <w:spacing w:after="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customStyle="1" w:styleId="TableGrid0">
    <w:name w:val="TableGrid"/>
    <w:rsid w:val="007A264E"/>
    <w:pPr>
      <w:spacing w:after="0" w:line="240" w:lineRule="auto"/>
    </w:pPr>
    <w:rPr>
      <w:rFonts w:eastAsia="Times New Roman"/>
      <w:kern w:val="0"/>
      <w:lang w:eastAsia="en-GB"/>
      <w14:ligatures w14:val="none"/>
    </w:rPr>
    <w:tblPr>
      <w:tblCellMar>
        <w:top w:w="0" w:type="dxa"/>
        <w:left w:w="0" w:type="dxa"/>
        <w:bottom w:w="0" w:type="dxa"/>
        <w:right w:w="0" w:type="dxa"/>
      </w:tblCellMar>
    </w:tblPr>
  </w:style>
  <w:style w:type="table" w:customStyle="1" w:styleId="HUDTables">
    <w:name w:val="HUD Tables"/>
    <w:basedOn w:val="TableNormal"/>
    <w:uiPriority w:val="99"/>
    <w:rsid w:val="00E37351"/>
    <w:pPr>
      <w:spacing w:after="0" w:line="240" w:lineRule="auto"/>
    </w:pPr>
    <w:rPr>
      <w:rFonts w:ascii="Calibri" w:eastAsia="Calibri" w:hAnsi="Calibri" w:cs="Times New Roman"/>
      <w:kern w:val="0"/>
      <w:sz w:val="20"/>
      <w:szCs w:val="20"/>
      <w:lang w:val="en-US"/>
      <w14:ligatures w14:val="none"/>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libri" w:hAnsi="Calibri"/>
        <w:b/>
        <w:color w:val="FFFFFF"/>
        <w:sz w:val="24"/>
      </w:rPr>
      <w:tblPr/>
      <w:tcPr>
        <w:shd w:val="clear" w:color="auto" w:fill="4F81BD"/>
      </w:tcPr>
    </w:tblStylePr>
    <w:tblStylePr w:type="lastRow">
      <w:pPr>
        <w:jc w:val="left"/>
      </w:pPr>
      <w:rPr>
        <w:rFonts w:ascii="Calibri" w:hAnsi="Calibri"/>
        <w:sz w:val="20"/>
      </w:rPr>
      <w:tblPr/>
      <w:tcPr>
        <w:vAlign w:val="center"/>
      </w:tcPr>
    </w:tblStylePr>
    <w:tblStylePr w:type="band1Vert">
      <w:rPr>
        <w:rFonts w:ascii="Calibri" w:hAnsi="Calibri"/>
        <w:sz w:val="20"/>
      </w:rPr>
    </w:tblStylePr>
    <w:tblStylePr w:type="band2Horz">
      <w:rPr>
        <w:rFonts w:ascii="Calibri" w:hAnsi="Calibri"/>
        <w:sz w:val="20"/>
      </w:rPr>
    </w:tblStylePr>
  </w:style>
  <w:style w:type="table" w:customStyle="1" w:styleId="ListTable3-Accent21">
    <w:name w:val="List Table 3 - Accent 21"/>
    <w:basedOn w:val="TableNormal"/>
    <w:next w:val="ListTable3-Accent2"/>
    <w:uiPriority w:val="48"/>
    <w:rsid w:val="00D52D8A"/>
    <w:pPr>
      <w:spacing w:after="0" w:line="240" w:lineRule="auto"/>
    </w:p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paragraph" w:styleId="TOCHeading">
    <w:name w:val="TOC Heading"/>
    <w:basedOn w:val="Heading1"/>
    <w:next w:val="Normal"/>
    <w:uiPriority w:val="39"/>
    <w:unhideWhenUsed/>
    <w:qFormat/>
    <w:rsid w:val="00721D12"/>
    <w:pPr>
      <w:spacing w:before="240" w:after="0"/>
      <w:outlineLvl w:val="9"/>
    </w:pPr>
    <w:rPr>
      <w:b w:val="0"/>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721D12"/>
    <w:pPr>
      <w:spacing w:after="100"/>
    </w:pPr>
  </w:style>
  <w:style w:type="character" w:styleId="Hyperlink">
    <w:name w:val="Hyperlink"/>
    <w:basedOn w:val="DefaultParagraphFont"/>
    <w:uiPriority w:val="99"/>
    <w:unhideWhenUsed/>
    <w:rsid w:val="00721D12"/>
    <w:rPr>
      <w:color w:val="467886" w:themeColor="hyperlink"/>
      <w:u w:val="single"/>
    </w:rPr>
  </w:style>
  <w:style w:type="paragraph" w:styleId="NoSpacing">
    <w:name w:val="No Spacing"/>
    <w:uiPriority w:val="1"/>
    <w:qFormat/>
    <w:rsid w:val="005541F6"/>
    <w:pPr>
      <w:spacing w:after="0" w:line="240" w:lineRule="auto"/>
    </w:pPr>
    <w:rPr>
      <w:rFonts w:ascii="Arial" w:hAnsi="Arial"/>
      <w:sz w:val="18"/>
    </w:rPr>
  </w:style>
  <w:style w:type="paragraph" w:styleId="TOC2">
    <w:name w:val="toc 2"/>
    <w:basedOn w:val="Normal"/>
    <w:next w:val="Normal"/>
    <w:autoRedefine/>
    <w:uiPriority w:val="39"/>
    <w:unhideWhenUsed/>
    <w:rsid w:val="00423167"/>
    <w:pPr>
      <w:spacing w:after="100"/>
      <w:ind w:left="180"/>
    </w:pPr>
  </w:style>
  <w:style w:type="paragraph" w:styleId="Revision">
    <w:name w:val="Revision"/>
    <w:hidden/>
    <w:uiPriority w:val="99"/>
    <w:semiHidden/>
    <w:rsid w:val="0080440B"/>
    <w:pPr>
      <w:spacing w:after="0" w:line="240" w:lineRule="auto"/>
    </w:pPr>
    <w:rPr>
      <w:rFonts w:ascii="Arial" w:hAnsi="Arial"/>
      <w:sz w:val="18"/>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rFonts w:ascii="Arial" w:hAnsi="Arial"/>
      <w:sz w:val="20"/>
      <w:szCs w:val="20"/>
    </w:rPr>
  </w:style>
  <w:style w:type="character" w:styleId="CommentReference">
    <w:name w:val="annotation reference"/>
    <w:basedOn w:val="DefaultParagraphFont"/>
    <w:uiPriority w:val="99"/>
    <w:semiHidden/>
    <w:unhideWhenUsed/>
    <w:rPr>
      <w:sz w:val="16"/>
      <w:szCs w:val="16"/>
    </w:rPr>
  </w:style>
  <w:style w:type="character" w:styleId="UnresolvedMention">
    <w:name w:val="Unresolved Mention"/>
    <w:basedOn w:val="DefaultParagraphFont"/>
    <w:uiPriority w:val="99"/>
    <w:semiHidden/>
    <w:unhideWhenUsed/>
    <w:rsid w:val="009C343D"/>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5F53F9"/>
    <w:rPr>
      <w:b/>
      <w:bCs/>
    </w:rPr>
  </w:style>
  <w:style w:type="character" w:customStyle="1" w:styleId="CommentSubjectChar">
    <w:name w:val="Comment Subject Char"/>
    <w:basedOn w:val="CommentTextChar"/>
    <w:link w:val="CommentSubject"/>
    <w:uiPriority w:val="99"/>
    <w:semiHidden/>
    <w:rsid w:val="005F53F9"/>
    <w:rPr>
      <w:rFonts w:ascii="Arial" w:hAnsi="Arial"/>
      <w:b/>
      <w:bCs/>
      <w:sz w:val="20"/>
      <w:szCs w:val="20"/>
    </w:rPr>
  </w:style>
  <w:style w:type="character" w:styleId="Mention">
    <w:name w:val="Mention"/>
    <w:basedOn w:val="DefaultParagraphFont"/>
    <w:uiPriority w:val="99"/>
    <w:unhideWhenUsed/>
    <w:rsid w:val="005F53F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51419">
      <w:bodyDiv w:val="1"/>
      <w:marLeft w:val="0"/>
      <w:marRight w:val="0"/>
      <w:marTop w:val="0"/>
      <w:marBottom w:val="0"/>
      <w:divBdr>
        <w:top w:val="none" w:sz="0" w:space="0" w:color="auto"/>
        <w:left w:val="none" w:sz="0" w:space="0" w:color="auto"/>
        <w:bottom w:val="none" w:sz="0" w:space="0" w:color="auto"/>
        <w:right w:val="none" w:sz="0" w:space="0" w:color="auto"/>
      </w:divBdr>
      <w:divsChild>
        <w:div w:id="1644772851">
          <w:marLeft w:val="115"/>
          <w:marRight w:val="0"/>
          <w:marTop w:val="40"/>
          <w:marBottom w:val="40"/>
          <w:divBdr>
            <w:top w:val="none" w:sz="0" w:space="0" w:color="auto"/>
            <w:left w:val="none" w:sz="0" w:space="0" w:color="auto"/>
            <w:bottom w:val="none" w:sz="0" w:space="0" w:color="auto"/>
            <w:right w:val="none" w:sz="0" w:space="0" w:color="auto"/>
          </w:divBdr>
        </w:div>
        <w:div w:id="1612470484">
          <w:marLeft w:val="115"/>
          <w:marRight w:val="0"/>
          <w:marTop w:val="40"/>
          <w:marBottom w:val="40"/>
          <w:divBdr>
            <w:top w:val="none" w:sz="0" w:space="0" w:color="auto"/>
            <w:left w:val="none" w:sz="0" w:space="0" w:color="auto"/>
            <w:bottom w:val="none" w:sz="0" w:space="0" w:color="auto"/>
            <w:right w:val="none" w:sz="0" w:space="0" w:color="auto"/>
          </w:divBdr>
        </w:div>
        <w:div w:id="72550380">
          <w:marLeft w:val="115"/>
          <w:marRight w:val="0"/>
          <w:marTop w:val="40"/>
          <w:marBottom w:val="40"/>
          <w:divBdr>
            <w:top w:val="none" w:sz="0" w:space="0" w:color="auto"/>
            <w:left w:val="none" w:sz="0" w:space="0" w:color="auto"/>
            <w:bottom w:val="none" w:sz="0" w:space="0" w:color="auto"/>
            <w:right w:val="none" w:sz="0" w:space="0" w:color="auto"/>
          </w:divBdr>
        </w:div>
      </w:divsChild>
    </w:div>
    <w:div w:id="470636122">
      <w:bodyDiv w:val="1"/>
      <w:marLeft w:val="0"/>
      <w:marRight w:val="0"/>
      <w:marTop w:val="0"/>
      <w:marBottom w:val="0"/>
      <w:divBdr>
        <w:top w:val="none" w:sz="0" w:space="0" w:color="auto"/>
        <w:left w:val="none" w:sz="0" w:space="0" w:color="auto"/>
        <w:bottom w:val="none" w:sz="0" w:space="0" w:color="auto"/>
        <w:right w:val="none" w:sz="0" w:space="0" w:color="auto"/>
      </w:divBdr>
    </w:div>
    <w:div w:id="587539662">
      <w:bodyDiv w:val="1"/>
      <w:marLeft w:val="0"/>
      <w:marRight w:val="0"/>
      <w:marTop w:val="0"/>
      <w:marBottom w:val="0"/>
      <w:divBdr>
        <w:top w:val="none" w:sz="0" w:space="0" w:color="auto"/>
        <w:left w:val="none" w:sz="0" w:space="0" w:color="auto"/>
        <w:bottom w:val="none" w:sz="0" w:space="0" w:color="auto"/>
        <w:right w:val="none" w:sz="0" w:space="0" w:color="auto"/>
      </w:divBdr>
      <w:divsChild>
        <w:div w:id="528642585">
          <w:marLeft w:val="0"/>
          <w:marRight w:val="0"/>
          <w:marTop w:val="0"/>
          <w:marBottom w:val="0"/>
          <w:divBdr>
            <w:top w:val="none" w:sz="0" w:space="0" w:color="auto"/>
            <w:left w:val="none" w:sz="0" w:space="0" w:color="auto"/>
            <w:bottom w:val="none" w:sz="0" w:space="0" w:color="auto"/>
            <w:right w:val="none" w:sz="0" w:space="0" w:color="auto"/>
          </w:divBdr>
        </w:div>
        <w:div w:id="915474151">
          <w:marLeft w:val="0"/>
          <w:marRight w:val="0"/>
          <w:marTop w:val="0"/>
          <w:marBottom w:val="0"/>
          <w:divBdr>
            <w:top w:val="none" w:sz="0" w:space="0" w:color="auto"/>
            <w:left w:val="none" w:sz="0" w:space="0" w:color="auto"/>
            <w:bottom w:val="none" w:sz="0" w:space="0" w:color="auto"/>
            <w:right w:val="none" w:sz="0" w:space="0" w:color="auto"/>
          </w:divBdr>
        </w:div>
        <w:div w:id="1062872409">
          <w:marLeft w:val="0"/>
          <w:marRight w:val="0"/>
          <w:marTop w:val="0"/>
          <w:marBottom w:val="0"/>
          <w:divBdr>
            <w:top w:val="none" w:sz="0" w:space="0" w:color="auto"/>
            <w:left w:val="none" w:sz="0" w:space="0" w:color="auto"/>
            <w:bottom w:val="none" w:sz="0" w:space="0" w:color="auto"/>
            <w:right w:val="none" w:sz="0" w:space="0" w:color="auto"/>
          </w:divBdr>
        </w:div>
        <w:div w:id="1163549680">
          <w:marLeft w:val="0"/>
          <w:marRight w:val="0"/>
          <w:marTop w:val="0"/>
          <w:marBottom w:val="0"/>
          <w:divBdr>
            <w:top w:val="none" w:sz="0" w:space="0" w:color="auto"/>
            <w:left w:val="none" w:sz="0" w:space="0" w:color="auto"/>
            <w:bottom w:val="none" w:sz="0" w:space="0" w:color="auto"/>
            <w:right w:val="none" w:sz="0" w:space="0" w:color="auto"/>
          </w:divBdr>
        </w:div>
        <w:div w:id="1178812518">
          <w:marLeft w:val="0"/>
          <w:marRight w:val="0"/>
          <w:marTop w:val="0"/>
          <w:marBottom w:val="0"/>
          <w:divBdr>
            <w:top w:val="none" w:sz="0" w:space="0" w:color="auto"/>
            <w:left w:val="none" w:sz="0" w:space="0" w:color="auto"/>
            <w:bottom w:val="none" w:sz="0" w:space="0" w:color="auto"/>
            <w:right w:val="none" w:sz="0" w:space="0" w:color="auto"/>
          </w:divBdr>
        </w:div>
        <w:div w:id="1376077558">
          <w:marLeft w:val="0"/>
          <w:marRight w:val="0"/>
          <w:marTop w:val="0"/>
          <w:marBottom w:val="0"/>
          <w:divBdr>
            <w:top w:val="none" w:sz="0" w:space="0" w:color="auto"/>
            <w:left w:val="none" w:sz="0" w:space="0" w:color="auto"/>
            <w:bottom w:val="none" w:sz="0" w:space="0" w:color="auto"/>
            <w:right w:val="none" w:sz="0" w:space="0" w:color="auto"/>
          </w:divBdr>
        </w:div>
        <w:div w:id="1487820042">
          <w:marLeft w:val="0"/>
          <w:marRight w:val="0"/>
          <w:marTop w:val="0"/>
          <w:marBottom w:val="0"/>
          <w:divBdr>
            <w:top w:val="none" w:sz="0" w:space="0" w:color="auto"/>
            <w:left w:val="none" w:sz="0" w:space="0" w:color="auto"/>
            <w:bottom w:val="none" w:sz="0" w:space="0" w:color="auto"/>
            <w:right w:val="none" w:sz="0" w:space="0" w:color="auto"/>
          </w:divBdr>
        </w:div>
        <w:div w:id="1525362149">
          <w:marLeft w:val="0"/>
          <w:marRight w:val="0"/>
          <w:marTop w:val="0"/>
          <w:marBottom w:val="0"/>
          <w:divBdr>
            <w:top w:val="none" w:sz="0" w:space="0" w:color="auto"/>
            <w:left w:val="none" w:sz="0" w:space="0" w:color="auto"/>
            <w:bottom w:val="none" w:sz="0" w:space="0" w:color="auto"/>
            <w:right w:val="none" w:sz="0" w:space="0" w:color="auto"/>
          </w:divBdr>
        </w:div>
        <w:div w:id="1825004730">
          <w:marLeft w:val="0"/>
          <w:marRight w:val="0"/>
          <w:marTop w:val="0"/>
          <w:marBottom w:val="0"/>
          <w:divBdr>
            <w:top w:val="none" w:sz="0" w:space="0" w:color="auto"/>
            <w:left w:val="none" w:sz="0" w:space="0" w:color="auto"/>
            <w:bottom w:val="none" w:sz="0" w:space="0" w:color="auto"/>
            <w:right w:val="none" w:sz="0" w:space="0" w:color="auto"/>
          </w:divBdr>
        </w:div>
        <w:div w:id="1998224074">
          <w:marLeft w:val="0"/>
          <w:marRight w:val="0"/>
          <w:marTop w:val="0"/>
          <w:marBottom w:val="0"/>
          <w:divBdr>
            <w:top w:val="none" w:sz="0" w:space="0" w:color="auto"/>
            <w:left w:val="none" w:sz="0" w:space="0" w:color="auto"/>
            <w:bottom w:val="none" w:sz="0" w:space="0" w:color="auto"/>
            <w:right w:val="none" w:sz="0" w:space="0" w:color="auto"/>
          </w:divBdr>
        </w:div>
        <w:div w:id="2047096418">
          <w:marLeft w:val="0"/>
          <w:marRight w:val="0"/>
          <w:marTop w:val="0"/>
          <w:marBottom w:val="0"/>
          <w:divBdr>
            <w:top w:val="none" w:sz="0" w:space="0" w:color="auto"/>
            <w:left w:val="none" w:sz="0" w:space="0" w:color="auto"/>
            <w:bottom w:val="none" w:sz="0" w:space="0" w:color="auto"/>
            <w:right w:val="none" w:sz="0" w:space="0" w:color="auto"/>
          </w:divBdr>
        </w:div>
      </w:divsChild>
    </w:div>
    <w:div w:id="772238862">
      <w:bodyDiv w:val="1"/>
      <w:marLeft w:val="0"/>
      <w:marRight w:val="0"/>
      <w:marTop w:val="0"/>
      <w:marBottom w:val="0"/>
      <w:divBdr>
        <w:top w:val="none" w:sz="0" w:space="0" w:color="auto"/>
        <w:left w:val="none" w:sz="0" w:space="0" w:color="auto"/>
        <w:bottom w:val="none" w:sz="0" w:space="0" w:color="auto"/>
        <w:right w:val="none" w:sz="0" w:space="0" w:color="auto"/>
      </w:divBdr>
    </w:div>
    <w:div w:id="183391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package" Target="embeddings/Microsoft_Visio_Drawing.vsdx"/><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emf"/><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6A2F42D300DEA4DAACC00F1A6EC00F3" ma:contentTypeVersion="8" ma:contentTypeDescription="Create a new document." ma:contentTypeScope="" ma:versionID="15607460c33981ded566fd82df26a8e8">
  <xsd:schema xmlns:xsd="http://www.w3.org/2001/XMLSchema" xmlns:xs="http://www.w3.org/2001/XMLSchema" xmlns:p="http://schemas.microsoft.com/office/2006/metadata/properties" xmlns:ns2="4f2baee9-bf88-4e27-bd7c-fbc6f59e2926" targetNamespace="http://schemas.microsoft.com/office/2006/metadata/properties" ma:root="true" ma:fieldsID="9a283bc4ccc58a59feddeb22e2c8b015" ns2:_="">
    <xsd:import namespace="4f2baee9-bf88-4e27-bd7c-fbc6f59e292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2baee9-bf88-4e27-bd7c-fbc6f59e29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e7bdad26-838a-4629-aae4-b2935f9bb1ca" ContentTypeId="0x0101" PreviousValue="false"/>
</file>

<file path=customXml/itemProps1.xml><?xml version="1.0" encoding="utf-8"?>
<ds:datastoreItem xmlns:ds="http://schemas.openxmlformats.org/officeDocument/2006/customXml" ds:itemID="{DEE2DB6C-9F21-4BB2-BF4E-4652DE31CD5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286EEA6-5ADF-45F4-B276-5FDF84DF7437}">
  <ds:schemaRefs>
    <ds:schemaRef ds:uri="http://schemas.microsoft.com/sharepoint/v3/contenttype/forms"/>
  </ds:schemaRefs>
</ds:datastoreItem>
</file>

<file path=customXml/itemProps3.xml><?xml version="1.0" encoding="utf-8"?>
<ds:datastoreItem xmlns:ds="http://schemas.openxmlformats.org/officeDocument/2006/customXml" ds:itemID="{DDCB10D9-0374-41D9-A25B-C285F9DC9D24}">
  <ds:schemaRefs>
    <ds:schemaRef ds:uri="http://schemas.openxmlformats.org/officeDocument/2006/bibliography"/>
  </ds:schemaRefs>
</ds:datastoreItem>
</file>

<file path=customXml/itemProps4.xml><?xml version="1.0" encoding="utf-8"?>
<ds:datastoreItem xmlns:ds="http://schemas.openxmlformats.org/officeDocument/2006/customXml" ds:itemID="{700903D4-C634-4FA4-BAAA-122F493B7C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2baee9-bf88-4e27-bd7c-fbc6f59e29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3A7041C-5C60-4D67-BE5B-ED56A5D15280}">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2216</Words>
  <Characters>12635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aggreko</Company>
  <LinksUpToDate>false</LinksUpToDate>
  <CharactersWithSpaces>14822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Gallacher</dc:creator>
  <cp:keywords/>
  <dc:description/>
  <cp:lastModifiedBy>Stephen Hughes</cp:lastModifiedBy>
  <cp:revision>2</cp:revision>
  <dcterms:created xsi:type="dcterms:W3CDTF">2025-03-26T15:51:00Z</dcterms:created>
  <dcterms:modified xsi:type="dcterms:W3CDTF">2025-03-26T15:51:00Z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0x010100D6A2F42D300DEA4DAACC00F1A6EC00F3</vt:lpwstr>
  </property>
  <property fmtid="{D5CDD505-2E9C-101B-9397-08002B2CF9AE}" pid="3" name="MSIP_Label_b25f0e48-a725-4fc3-a606-1681387f70c5_Enabled">
    <vt:lpwstr>true</vt:lpwstr>
  </property>
  <property fmtid="{D5CDD505-2E9C-101B-9397-08002B2CF9AE}" pid="4" name="MSIP_Label_b25f0e48-a725-4fc3-a606-1681387f70c5_SetDate">
    <vt:lpwstr>2024-07-03T13:50:30Z</vt:lpwstr>
  </property>
  <property fmtid="{D5CDD505-2E9C-101B-9397-08002B2CF9AE}" pid="5" name="MSIP_Label_b25f0e48-a725-4fc3-a606-1681387f70c5_Method">
    <vt:lpwstr>Standard</vt:lpwstr>
  </property>
  <property fmtid="{D5CDD505-2E9C-101B-9397-08002B2CF9AE}" pid="6" name="MSIP_Label_b25f0e48-a725-4fc3-a606-1681387f70c5_Name">
    <vt:lpwstr>defa4170-0d19-0005-0004-bc88714345d2</vt:lpwstr>
  </property>
  <property fmtid="{D5CDD505-2E9C-101B-9397-08002B2CF9AE}" pid="7" name="MSIP_Label_b25f0e48-a725-4fc3-a606-1681387f70c5_SiteId">
    <vt:lpwstr>cb1dab68-a067-4b6b-ae7e-c012e8c33f6a</vt:lpwstr>
  </property>
  <property fmtid="{D5CDD505-2E9C-101B-9397-08002B2CF9AE}" pid="8" name="MSIP_Label_b25f0e48-a725-4fc3-a606-1681387f70c5_ActionId">
    <vt:lpwstr>46f4550f-a80e-4d5f-9a36-6f616ea6f564</vt:lpwstr>
  </property>
  <property fmtid="{D5CDD505-2E9C-101B-9397-08002B2CF9AE}" pid="9" name="MSIP_Label_b25f0e48-a725-4fc3-a606-1681387f70c5_ContentBits">
    <vt:lpwstr>0</vt:lpwstr>
  </property>
</Properties>
</file>